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72ED2" w:rsidRDefault="00F266A2">
      <w:pPr>
        <w:shd w:val="clear" w:color="auto" w:fill="FFFFFF"/>
        <w:spacing w:before="450" w:after="225" w:line="240" w:lineRule="auto"/>
        <w:jc w:val="center"/>
        <w:rPr>
          <w:rFonts w:ascii="Arial" w:eastAsia="Arial" w:hAnsi="Arial" w:cs="Arial"/>
          <w:b/>
          <w:color w:val="333333"/>
          <w:sz w:val="32"/>
          <w:szCs w:val="32"/>
        </w:rPr>
      </w:pPr>
      <w:r>
        <w:rPr>
          <w:rFonts w:ascii="Arial" w:eastAsia="Arial" w:hAnsi="Arial" w:cs="Arial"/>
          <w:b/>
          <w:color w:val="333333"/>
          <w:sz w:val="32"/>
          <w:szCs w:val="32"/>
        </w:rPr>
        <w:t>Terms of Use</w:t>
      </w:r>
      <w:bookmarkStart w:id="0" w:name="_GoBack"/>
      <w:bookmarkEnd w:id="0"/>
    </w:p>
    <w:p w14:paraId="00000002" w14:textId="77777777" w:rsidR="00972ED2" w:rsidRDefault="00F266A2">
      <w:pPr>
        <w:numPr>
          <w:ilvl w:val="0"/>
          <w:numId w:val="1"/>
        </w:numPr>
        <w:pBdr>
          <w:top w:val="nil"/>
          <w:left w:val="nil"/>
          <w:bottom w:val="nil"/>
          <w:right w:val="nil"/>
          <w:between w:val="nil"/>
        </w:pBdr>
        <w:shd w:val="clear" w:color="auto" w:fill="FFFFFF"/>
        <w:spacing w:before="300"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General</w:t>
      </w:r>
    </w:p>
    <w:p w14:paraId="00000003"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04"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b/>
          <w:color w:val="000000"/>
          <w:sz w:val="24"/>
          <w:szCs w:val="24"/>
        </w:rPr>
      </w:pPr>
      <w:r>
        <w:rPr>
          <w:rFonts w:ascii="Arial" w:eastAsia="Arial" w:hAnsi="Arial" w:cs="Arial"/>
          <w:color w:val="000000"/>
          <w:sz w:val="24"/>
          <w:szCs w:val="24"/>
        </w:rPr>
        <w:t>These Terms of Use govern your access to and use of our services, including the application (whether as software or as a website or otherwise), its contents, push notifications and all other accompanying materials as identified in the Schedule below (collectively, the "</w:t>
      </w:r>
      <w:r>
        <w:rPr>
          <w:rFonts w:ascii="Arial" w:eastAsia="Arial" w:hAnsi="Arial" w:cs="Arial"/>
          <w:b/>
          <w:color w:val="000000"/>
          <w:sz w:val="24"/>
          <w:szCs w:val="24"/>
        </w:rPr>
        <w:t>Service</w:t>
      </w:r>
      <w:r>
        <w:rPr>
          <w:rFonts w:ascii="Arial" w:eastAsia="Arial" w:hAnsi="Arial" w:cs="Arial"/>
          <w:color w:val="000000"/>
          <w:sz w:val="24"/>
          <w:szCs w:val="24"/>
        </w:rPr>
        <w:t xml:space="preserve">”). </w:t>
      </w:r>
    </w:p>
    <w:p w14:paraId="00000005"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b/>
          <w:color w:val="000000"/>
          <w:sz w:val="24"/>
          <w:szCs w:val="24"/>
        </w:rPr>
      </w:pPr>
    </w:p>
    <w:p w14:paraId="00000006"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b/>
          <w:color w:val="000000"/>
          <w:sz w:val="24"/>
          <w:szCs w:val="24"/>
        </w:rPr>
      </w:pPr>
      <w:r>
        <w:rPr>
          <w:rFonts w:ascii="Arial" w:eastAsia="Arial" w:hAnsi="Arial" w:cs="Arial"/>
          <w:color w:val="000000"/>
          <w:sz w:val="24"/>
          <w:szCs w:val="24"/>
        </w:rPr>
        <w:t>This Service is provided to you by the Government Technology Agency ("</w:t>
      </w:r>
      <w:proofErr w:type="spellStart"/>
      <w:r>
        <w:rPr>
          <w:rFonts w:ascii="Arial" w:eastAsia="Arial" w:hAnsi="Arial" w:cs="Arial"/>
          <w:b/>
          <w:color w:val="000000"/>
          <w:sz w:val="24"/>
          <w:szCs w:val="24"/>
        </w:rPr>
        <w:t>GovTech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GovTech’s</w:t>
      </w:r>
      <w:proofErr w:type="spellEnd"/>
      <w:r>
        <w:rPr>
          <w:rFonts w:ascii="Arial" w:eastAsia="Arial" w:hAnsi="Arial" w:cs="Arial"/>
          <w:color w:val="000000"/>
          <w:sz w:val="24"/>
          <w:szCs w:val="24"/>
        </w:rPr>
        <w:t xml:space="preserve"> office is located at 10 </w:t>
      </w:r>
      <w:proofErr w:type="spellStart"/>
      <w:r>
        <w:rPr>
          <w:rFonts w:ascii="Arial" w:eastAsia="Arial" w:hAnsi="Arial" w:cs="Arial"/>
          <w:color w:val="000000"/>
          <w:sz w:val="24"/>
          <w:szCs w:val="24"/>
        </w:rPr>
        <w:t>Pasir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Panjang</w:t>
      </w:r>
      <w:proofErr w:type="spellEnd"/>
      <w:r>
        <w:rPr>
          <w:rFonts w:ascii="Arial" w:eastAsia="Arial" w:hAnsi="Arial" w:cs="Arial"/>
          <w:color w:val="000000"/>
          <w:sz w:val="24"/>
          <w:szCs w:val="24"/>
        </w:rPr>
        <w:t xml:space="preserve"> Road, #10-01, </w:t>
      </w:r>
      <w:proofErr w:type="spellStart"/>
      <w:r>
        <w:rPr>
          <w:rFonts w:ascii="Arial" w:eastAsia="Arial" w:hAnsi="Arial" w:cs="Arial"/>
          <w:color w:val="000000"/>
          <w:sz w:val="24"/>
          <w:szCs w:val="24"/>
        </w:rPr>
        <w:t>Mapletree</w:t>
      </w:r>
      <w:proofErr w:type="spellEnd"/>
      <w:r>
        <w:rPr>
          <w:rFonts w:ascii="Arial" w:eastAsia="Arial" w:hAnsi="Arial" w:cs="Arial"/>
          <w:color w:val="000000"/>
          <w:sz w:val="24"/>
          <w:szCs w:val="24"/>
        </w:rPr>
        <w:t xml:space="preserve"> Business City, Singapore 117438.</w:t>
      </w:r>
    </w:p>
    <w:p w14:paraId="00000007"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b/>
          <w:color w:val="000000"/>
          <w:sz w:val="24"/>
          <w:szCs w:val="24"/>
        </w:rPr>
      </w:pPr>
    </w:p>
    <w:p w14:paraId="00000008"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b/>
          <w:color w:val="000000"/>
          <w:sz w:val="24"/>
          <w:szCs w:val="24"/>
        </w:rPr>
      </w:pPr>
      <w:r>
        <w:rPr>
          <w:rFonts w:ascii="Arial" w:eastAsia="Arial" w:hAnsi="Arial" w:cs="Arial"/>
          <w:color w:val="000000"/>
          <w:sz w:val="24"/>
          <w:szCs w:val="24"/>
        </w:rPr>
        <w:t xml:space="preserve">By accessing or using any part of this Service, you unconditionally agree and accept to be legally bound by these Terms of Use and any amendments thereto from time to time.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reserves the right to change these Terms of Use at its sole discretion and at any time. </w:t>
      </w:r>
      <w:r>
        <w:rPr>
          <w:rFonts w:ascii="Arial" w:eastAsia="Arial" w:hAnsi="Arial" w:cs="Arial"/>
          <w:b/>
          <w:color w:val="000000"/>
          <w:sz w:val="24"/>
          <w:szCs w:val="24"/>
        </w:rPr>
        <w:t>You should read the Terms of Use carefully each time you access or use any part of this Service as such access or use will constitute your agreement to the Terms of Use and any amendments to it.</w:t>
      </w:r>
      <w:r>
        <w:rPr>
          <w:rFonts w:ascii="Arial" w:eastAsia="Arial" w:hAnsi="Arial" w:cs="Arial"/>
          <w:color w:val="000000"/>
          <w:sz w:val="24"/>
          <w:szCs w:val="24"/>
        </w:rPr>
        <w:t xml:space="preserve"> </w:t>
      </w:r>
    </w:p>
    <w:p w14:paraId="00000009"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b/>
          <w:color w:val="000000"/>
          <w:sz w:val="24"/>
          <w:szCs w:val="24"/>
        </w:rPr>
      </w:pPr>
    </w:p>
    <w:p w14:paraId="0000000A"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If you do not agree to these Terms of Use, please do not use this Service or any part of this Service.</w:t>
      </w:r>
    </w:p>
    <w:p w14:paraId="0000000B"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0C"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Nature of this Service</w:t>
      </w:r>
    </w:p>
    <w:p w14:paraId="0000000D"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0E" w14:textId="2C873838" w:rsidR="00972ED2" w:rsidRDefault="002F7F61">
      <w:pPr>
        <w:pBdr>
          <w:top w:val="nil"/>
          <w:left w:val="nil"/>
          <w:bottom w:val="nil"/>
          <w:right w:val="nil"/>
          <w:between w:val="nil"/>
        </w:pBdr>
        <w:shd w:val="clear" w:color="auto" w:fill="FFFFFF"/>
        <w:spacing w:after="0" w:line="240" w:lineRule="auto"/>
        <w:ind w:left="567" w:hanging="720"/>
        <w:rPr>
          <w:rFonts w:ascii="Arial" w:eastAsia="Arial" w:hAnsi="Arial" w:cs="Arial"/>
          <w:color w:val="000000"/>
          <w:sz w:val="24"/>
          <w:szCs w:val="24"/>
        </w:rPr>
      </w:pPr>
      <w:ins w:id="1" w:author="GT-LEGL" w:date="2019-07-15T09:55:00Z">
        <w:r>
          <w:rPr>
            <w:rFonts w:ascii="Arial" w:eastAsia="Arial" w:hAnsi="Arial" w:cs="Arial"/>
            <w:color w:val="000000"/>
            <w:sz w:val="24"/>
            <w:szCs w:val="24"/>
          </w:rPr>
          <w:tab/>
        </w:r>
      </w:ins>
      <w:r w:rsidR="00F266A2">
        <w:rPr>
          <w:rFonts w:ascii="Arial" w:eastAsia="Arial" w:hAnsi="Arial" w:cs="Arial"/>
          <w:color w:val="000000"/>
          <w:sz w:val="24"/>
          <w:szCs w:val="24"/>
        </w:rPr>
        <w:t>Please see the Schedule for more information and terms concerning this Service.</w:t>
      </w:r>
    </w:p>
    <w:p w14:paraId="0000000F"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b/>
          <w:color w:val="000000"/>
          <w:sz w:val="24"/>
          <w:szCs w:val="24"/>
        </w:rPr>
      </w:pPr>
    </w:p>
    <w:p w14:paraId="00000010"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 xml:space="preserve">Licence Terms and Restrictions </w:t>
      </w:r>
    </w:p>
    <w:p w14:paraId="00000011"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12"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The Service, including the materials made available on or through the Service, is owned by, licensed to, managed or controlled by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Please see clause 4 (Third Party Materials) for more information.</w:t>
      </w:r>
    </w:p>
    <w:p w14:paraId="00000013" w14:textId="77777777" w:rsidR="00972ED2" w:rsidRDefault="00972ED2">
      <w:p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p>
    <w:p w14:paraId="00000014"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Subject to these Terms of Use,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grants to you a non-exclusive and non-transferable right to access and use the Service for personal or internal purposes only, and only for such use permitted by the functions of the Service. You shall not, amongst other things, modify, reverse-engineer, decompile, adapt, publish, redistribute or sublicense the Service or any part of the Service without the prior written consent of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or the respective third party owners. You also shall not use the Service in violation of any applicable laws or agreements that you have with any third parties. All express or implied rights to the Service not specifically granted herein are expressly reserved to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w:t>
      </w:r>
    </w:p>
    <w:p w14:paraId="00000015"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color w:val="000000"/>
          <w:sz w:val="24"/>
          <w:szCs w:val="24"/>
        </w:rPr>
      </w:pPr>
    </w:p>
    <w:p w14:paraId="00000016"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rPr>
          <w:rFonts w:ascii="Arial" w:eastAsia="Arial" w:hAnsi="Arial" w:cs="Arial"/>
          <w:color w:val="000000"/>
          <w:sz w:val="24"/>
          <w:szCs w:val="24"/>
        </w:rPr>
      </w:pP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reserves the right to:</w:t>
      </w:r>
    </w:p>
    <w:p w14:paraId="00000017"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color w:val="000000"/>
          <w:sz w:val="24"/>
          <w:szCs w:val="24"/>
        </w:rPr>
      </w:pPr>
    </w:p>
    <w:p w14:paraId="00000018" w14:textId="77777777" w:rsidR="00972ED2" w:rsidRDefault="00F266A2">
      <w:pPr>
        <w:numPr>
          <w:ilvl w:val="2"/>
          <w:numId w:val="1"/>
        </w:numPr>
        <w:pBdr>
          <w:top w:val="nil"/>
          <w:left w:val="nil"/>
          <w:bottom w:val="nil"/>
          <w:right w:val="nil"/>
          <w:between w:val="nil"/>
        </w:pBdr>
        <w:shd w:val="clear" w:color="auto" w:fill="FFFFFF"/>
        <w:spacing w:after="0" w:line="240" w:lineRule="auto"/>
        <w:ind w:left="1134" w:hanging="567"/>
        <w:jc w:val="both"/>
        <w:rPr>
          <w:rFonts w:ascii="Arial" w:eastAsia="Arial" w:hAnsi="Arial" w:cs="Arial"/>
          <w:color w:val="000000"/>
          <w:sz w:val="24"/>
          <w:szCs w:val="24"/>
        </w:rPr>
      </w:pPr>
      <w:r>
        <w:rPr>
          <w:rFonts w:ascii="Arial" w:eastAsia="Arial" w:hAnsi="Arial" w:cs="Arial"/>
          <w:color w:val="000000"/>
          <w:sz w:val="24"/>
          <w:szCs w:val="24"/>
        </w:rPr>
        <w:t>Update or modify this Service from time to time;</w:t>
      </w:r>
    </w:p>
    <w:p w14:paraId="00000019" w14:textId="77777777" w:rsidR="00972ED2" w:rsidRDefault="00F266A2">
      <w:pPr>
        <w:numPr>
          <w:ilvl w:val="2"/>
          <w:numId w:val="1"/>
        </w:numPr>
        <w:pBdr>
          <w:top w:val="nil"/>
          <w:left w:val="nil"/>
          <w:bottom w:val="nil"/>
          <w:right w:val="nil"/>
          <w:between w:val="nil"/>
        </w:pBdr>
        <w:shd w:val="clear" w:color="auto" w:fill="FFFFFF"/>
        <w:spacing w:after="0" w:line="240" w:lineRule="auto"/>
        <w:ind w:left="1134" w:hanging="567"/>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Deny or restrict access to or use of the Service by any particular person </w:t>
      </w:r>
      <w:r>
        <w:rPr>
          <w:rFonts w:ascii="Arial" w:eastAsia="Arial" w:hAnsi="Arial" w:cs="Arial"/>
          <w:color w:val="000000"/>
          <w:sz w:val="24"/>
          <w:szCs w:val="24"/>
        </w:rPr>
        <w:tab/>
        <w:t>without ascribing any reasons whatsoever; and</w:t>
      </w:r>
    </w:p>
    <w:p w14:paraId="0000001A" w14:textId="77777777" w:rsidR="00972ED2" w:rsidRDefault="00F266A2">
      <w:pPr>
        <w:numPr>
          <w:ilvl w:val="2"/>
          <w:numId w:val="1"/>
        </w:numPr>
        <w:pBdr>
          <w:top w:val="nil"/>
          <w:left w:val="nil"/>
          <w:bottom w:val="nil"/>
          <w:right w:val="nil"/>
          <w:between w:val="nil"/>
        </w:pBdr>
        <w:shd w:val="clear" w:color="auto" w:fill="FFFFFF"/>
        <w:spacing w:after="0" w:line="240" w:lineRule="auto"/>
        <w:ind w:left="1134" w:hanging="567"/>
        <w:jc w:val="both"/>
        <w:rPr>
          <w:rFonts w:ascii="Arial" w:eastAsia="Arial" w:hAnsi="Arial" w:cs="Arial"/>
          <w:color w:val="000000"/>
          <w:sz w:val="24"/>
          <w:szCs w:val="24"/>
        </w:rPr>
      </w:pPr>
      <w:r>
        <w:rPr>
          <w:rFonts w:ascii="Arial" w:eastAsia="Arial" w:hAnsi="Arial" w:cs="Arial"/>
          <w:color w:val="000000"/>
          <w:sz w:val="24"/>
          <w:szCs w:val="24"/>
        </w:rPr>
        <w:t xml:space="preserve">Discontinue this Service at any time without notice or liability to you </w:t>
      </w:r>
      <w:r>
        <w:rPr>
          <w:rFonts w:ascii="Arial" w:eastAsia="Arial" w:hAnsi="Arial" w:cs="Arial"/>
          <w:color w:val="000000"/>
          <w:sz w:val="24"/>
          <w:szCs w:val="24"/>
        </w:rPr>
        <w:tab/>
        <w:t xml:space="preserve">whatsoever, whereupon all rights granted to you hereunder shall also </w:t>
      </w:r>
      <w:r>
        <w:rPr>
          <w:rFonts w:ascii="Arial" w:eastAsia="Arial" w:hAnsi="Arial" w:cs="Arial"/>
          <w:color w:val="000000"/>
          <w:sz w:val="24"/>
          <w:szCs w:val="24"/>
        </w:rPr>
        <w:tab/>
        <w:t xml:space="preserve">terminate forthwith. You shall further upon notice from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return or </w:t>
      </w:r>
      <w:r>
        <w:rPr>
          <w:rFonts w:ascii="Arial" w:eastAsia="Arial" w:hAnsi="Arial" w:cs="Arial"/>
          <w:color w:val="000000"/>
          <w:sz w:val="24"/>
          <w:szCs w:val="24"/>
        </w:rPr>
        <w:tab/>
        <w:t xml:space="preserve">destroy all copies of the Service or materials therein that you may have </w:t>
      </w:r>
      <w:r>
        <w:rPr>
          <w:rFonts w:ascii="Arial" w:eastAsia="Arial" w:hAnsi="Arial" w:cs="Arial"/>
          <w:color w:val="000000"/>
          <w:sz w:val="24"/>
          <w:szCs w:val="24"/>
        </w:rPr>
        <w:tab/>
        <w:t>downloaded.</w:t>
      </w:r>
    </w:p>
    <w:p w14:paraId="0000001B" w14:textId="77777777" w:rsidR="00972ED2" w:rsidRDefault="00972ED2">
      <w:pPr>
        <w:pBdr>
          <w:top w:val="nil"/>
          <w:left w:val="nil"/>
          <w:bottom w:val="nil"/>
          <w:right w:val="nil"/>
          <w:between w:val="nil"/>
        </w:pBdr>
        <w:shd w:val="clear" w:color="auto" w:fill="FFFFFF"/>
        <w:spacing w:after="0" w:line="240" w:lineRule="auto"/>
        <w:ind w:left="1134" w:hanging="567"/>
        <w:rPr>
          <w:rFonts w:ascii="Arial" w:eastAsia="Arial" w:hAnsi="Arial" w:cs="Arial"/>
          <w:color w:val="000000"/>
          <w:sz w:val="24"/>
          <w:szCs w:val="24"/>
        </w:rPr>
      </w:pPr>
    </w:p>
    <w:p w14:paraId="0000001C"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You will not interfere or attempt to interfere with the proper working of the Service or otherwise do anything that imposes an unreasonable or disproportionately large load on </w:t>
      </w:r>
      <w:proofErr w:type="spellStart"/>
      <w:r>
        <w:rPr>
          <w:rFonts w:ascii="Arial" w:eastAsia="Arial" w:hAnsi="Arial" w:cs="Arial"/>
          <w:color w:val="000000"/>
          <w:sz w:val="24"/>
          <w:szCs w:val="24"/>
        </w:rPr>
        <w:t>GovTech’s</w:t>
      </w:r>
      <w:proofErr w:type="spellEnd"/>
      <w:r>
        <w:rPr>
          <w:rFonts w:ascii="Arial" w:eastAsia="Arial" w:hAnsi="Arial" w:cs="Arial"/>
          <w:color w:val="000000"/>
          <w:sz w:val="24"/>
          <w:szCs w:val="24"/>
        </w:rPr>
        <w:t xml:space="preserve"> servers.</w:t>
      </w:r>
    </w:p>
    <w:p w14:paraId="0000001D"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b/>
          <w:color w:val="000000"/>
          <w:sz w:val="24"/>
          <w:szCs w:val="24"/>
        </w:rPr>
      </w:pPr>
    </w:p>
    <w:p w14:paraId="0000001E"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bookmarkStart w:id="2" w:name="_gjdgxs" w:colFirst="0" w:colLast="0"/>
      <w:bookmarkEnd w:id="2"/>
      <w:r>
        <w:rPr>
          <w:rFonts w:ascii="Arial" w:eastAsia="Arial" w:hAnsi="Arial" w:cs="Arial"/>
          <w:b/>
          <w:color w:val="000000"/>
          <w:sz w:val="24"/>
          <w:szCs w:val="24"/>
        </w:rPr>
        <w:t>Third Party Materials</w:t>
      </w:r>
    </w:p>
    <w:p w14:paraId="0000001F"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b/>
          <w:color w:val="000000"/>
          <w:sz w:val="24"/>
          <w:szCs w:val="24"/>
        </w:rPr>
      </w:pPr>
    </w:p>
    <w:p w14:paraId="00000020"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The Service may require, enable or facilitate access to or use of software or services of a third party (“</w:t>
      </w:r>
      <w:r>
        <w:rPr>
          <w:rFonts w:ascii="Arial" w:eastAsia="Arial" w:hAnsi="Arial" w:cs="Arial"/>
          <w:b/>
          <w:color w:val="000000"/>
          <w:sz w:val="24"/>
          <w:szCs w:val="24"/>
        </w:rPr>
        <w:t>Third Party</w:t>
      </w:r>
      <w:r>
        <w:rPr>
          <w:rFonts w:ascii="Arial" w:eastAsia="Arial" w:hAnsi="Arial" w:cs="Arial"/>
          <w:color w:val="000000"/>
          <w:sz w:val="24"/>
          <w:szCs w:val="24"/>
        </w:rPr>
        <w:t>”). In such an event, there may be terms of use of the third party software or service (the “</w:t>
      </w:r>
      <w:r>
        <w:rPr>
          <w:rFonts w:ascii="Arial" w:eastAsia="Arial" w:hAnsi="Arial" w:cs="Arial"/>
          <w:b/>
          <w:color w:val="000000"/>
          <w:sz w:val="24"/>
          <w:szCs w:val="24"/>
        </w:rPr>
        <w:t>Third Party Terms</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may be required under or as a result of the Third Party Terms to notify you of certain terms that apply to you (either directly as an end user, or as a party whose acts or omissions could cause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to breach the Third Party Terms) when you use the Services. An example of Third Party Terms may be open source software terms or standard form terms of the distribution platform from which you obtain any part of the Service (e.g. Google Play Store or Apple App Store terms) which bind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as a developer or user of the distribution platform (the “</w:t>
      </w:r>
      <w:r>
        <w:rPr>
          <w:rFonts w:ascii="Arial" w:eastAsia="Arial" w:hAnsi="Arial" w:cs="Arial"/>
          <w:b/>
          <w:color w:val="000000"/>
          <w:sz w:val="24"/>
          <w:szCs w:val="24"/>
        </w:rPr>
        <w:t>Distribution Terms</w:t>
      </w:r>
      <w:r>
        <w:rPr>
          <w:rFonts w:ascii="Arial" w:eastAsia="Arial" w:hAnsi="Arial" w:cs="Arial"/>
          <w:color w:val="000000"/>
          <w:sz w:val="24"/>
          <w:szCs w:val="24"/>
        </w:rPr>
        <w:t>”). Information on the Third Party Terms are embedded in the Service, already accounted for in these Terms of Use, publicly available (</w:t>
      </w:r>
      <w:proofErr w:type="spellStart"/>
      <w:r>
        <w:rPr>
          <w:rFonts w:ascii="Arial" w:eastAsia="Arial" w:hAnsi="Arial" w:cs="Arial"/>
          <w:color w:val="000000"/>
          <w:sz w:val="24"/>
          <w:szCs w:val="24"/>
        </w:rPr>
        <w:t>e.g</w:t>
      </w:r>
      <w:proofErr w:type="spellEnd"/>
      <w:r>
        <w:rPr>
          <w:rFonts w:ascii="Arial" w:eastAsia="Arial" w:hAnsi="Arial" w:cs="Arial"/>
          <w:color w:val="000000"/>
          <w:sz w:val="24"/>
          <w:szCs w:val="24"/>
        </w:rPr>
        <w:t xml:space="preserve"> the Distribution Terms) or </w:t>
      </w:r>
      <w:commentRangeStart w:id="3"/>
      <w:r>
        <w:rPr>
          <w:rFonts w:ascii="Arial" w:eastAsia="Arial" w:hAnsi="Arial" w:cs="Arial"/>
          <w:color w:val="000000"/>
          <w:sz w:val="24"/>
          <w:szCs w:val="24"/>
        </w:rPr>
        <w:t>otherwise listed in the Schedule herein.</w:t>
      </w:r>
      <w:commentRangeEnd w:id="3"/>
      <w:r>
        <w:commentReference w:id="3"/>
      </w:r>
      <w:r>
        <w:rPr>
          <w:rFonts w:ascii="Arial" w:eastAsia="Arial" w:hAnsi="Arial" w:cs="Arial"/>
          <w:color w:val="000000"/>
          <w:sz w:val="24"/>
          <w:szCs w:val="24"/>
        </w:rPr>
        <w:t xml:space="preserve"> For the avoidance of doubt, insofar as this Clause 4 relates to the Distribution Terms, the relevant Distribution Terms are the terms of the specific platform from which you obtained a copy of the software or application that is part of the Service. For example, if you obtained the said copy from the Google Play Store, then the relevant terms are Google’s Distribution Terms. </w:t>
      </w:r>
    </w:p>
    <w:p w14:paraId="00000021"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22"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It is your responsibility to check and read the most up-to-date versions of these Third Party Terms and you are deemed to have notice of the same. In particular, you are deemed to have notice of the Third Party Terms that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(under the Third Party Terms) is required to notify you, and you unconditionally agree to be bound by all the obligations in the Third Party Terms which are applicable to you as the end user.</w:t>
      </w:r>
      <w:ins w:id="4" w:author="Author" w:date="2019-06-20T00:00:00Z">
        <w:r>
          <w:rPr>
            <w:rFonts w:ascii="Arial" w:eastAsia="Arial" w:hAnsi="Arial" w:cs="Arial"/>
            <w:color w:val="000000"/>
            <w:sz w:val="24"/>
            <w:szCs w:val="24"/>
          </w:rPr>
          <w:t xml:space="preserve"> </w:t>
        </w:r>
      </w:ins>
    </w:p>
    <w:p w14:paraId="00000023"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24"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If the Third Party Terms require you to enter into an agreement directly with the Third Party, then you unconditionally agree to enter into such agreement, and in any event, to be legally bound by the Third Party Terms. For the avoidance of doubt:</w:t>
      </w:r>
    </w:p>
    <w:p w14:paraId="00000025" w14:textId="77777777" w:rsidR="00972ED2" w:rsidRDefault="00972ED2">
      <w:pPr>
        <w:pBdr>
          <w:top w:val="nil"/>
          <w:left w:val="nil"/>
          <w:bottom w:val="nil"/>
          <w:right w:val="nil"/>
          <w:between w:val="nil"/>
        </w:pBdr>
        <w:spacing w:after="0"/>
        <w:ind w:left="720" w:hanging="720"/>
        <w:rPr>
          <w:rFonts w:ascii="Arial" w:eastAsia="Arial" w:hAnsi="Arial" w:cs="Arial"/>
          <w:color w:val="000000"/>
          <w:sz w:val="24"/>
          <w:szCs w:val="24"/>
        </w:rPr>
      </w:pPr>
    </w:p>
    <w:p w14:paraId="00000026" w14:textId="77777777" w:rsidR="00972ED2" w:rsidRDefault="00F266A2">
      <w:pPr>
        <w:numPr>
          <w:ilvl w:val="2"/>
          <w:numId w:val="1"/>
        </w:numPr>
        <w:pBdr>
          <w:top w:val="nil"/>
          <w:left w:val="nil"/>
          <w:bottom w:val="nil"/>
          <w:right w:val="nil"/>
          <w:between w:val="nil"/>
        </w:pBdr>
        <w:shd w:val="clear" w:color="auto" w:fill="FFFFFF"/>
        <w:spacing w:after="0" w:line="240" w:lineRule="auto"/>
        <w:ind w:left="1134" w:hanging="567"/>
        <w:jc w:val="both"/>
        <w:rPr>
          <w:rFonts w:ascii="Arial" w:eastAsia="Arial" w:hAnsi="Arial" w:cs="Arial"/>
          <w:color w:val="000000"/>
          <w:sz w:val="24"/>
          <w:szCs w:val="24"/>
        </w:rPr>
      </w:pPr>
      <w:r>
        <w:rPr>
          <w:rFonts w:ascii="Arial" w:eastAsia="Arial" w:hAnsi="Arial" w:cs="Arial"/>
          <w:color w:val="000000"/>
          <w:sz w:val="24"/>
          <w:szCs w:val="24"/>
        </w:rPr>
        <w:t xml:space="preserve"> some Third Party Terms (particularly open-source terms) permit either a </w:t>
      </w:r>
      <w:r>
        <w:rPr>
          <w:rFonts w:ascii="Arial" w:eastAsia="Arial" w:hAnsi="Arial" w:cs="Arial"/>
          <w:color w:val="000000"/>
          <w:sz w:val="24"/>
          <w:szCs w:val="24"/>
        </w:rPr>
        <w:tab/>
        <w:t xml:space="preserve">direct licence to you from the Third Party or a </w:t>
      </w:r>
      <w:proofErr w:type="spellStart"/>
      <w:r>
        <w:rPr>
          <w:rFonts w:ascii="Arial" w:eastAsia="Arial" w:hAnsi="Arial" w:cs="Arial"/>
          <w:color w:val="000000"/>
          <w:sz w:val="24"/>
          <w:szCs w:val="24"/>
        </w:rPr>
        <w:t>sublicence</w:t>
      </w:r>
      <w:proofErr w:type="spellEnd"/>
      <w:r>
        <w:rPr>
          <w:rFonts w:ascii="Arial" w:eastAsia="Arial" w:hAnsi="Arial" w:cs="Arial"/>
          <w:color w:val="000000"/>
          <w:sz w:val="24"/>
          <w:szCs w:val="24"/>
        </w:rPr>
        <w:t xml:space="preserve"> from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to </w:t>
      </w:r>
      <w:r>
        <w:rPr>
          <w:rFonts w:ascii="Arial" w:eastAsia="Arial" w:hAnsi="Arial" w:cs="Arial"/>
          <w:color w:val="000000"/>
          <w:sz w:val="24"/>
          <w:szCs w:val="24"/>
        </w:rPr>
        <w:tab/>
        <w:t xml:space="preserve">you. In such cases, your licence is a direct licence from the Third Party to </w:t>
      </w:r>
      <w:r>
        <w:rPr>
          <w:rFonts w:ascii="Arial" w:eastAsia="Arial" w:hAnsi="Arial" w:cs="Arial"/>
          <w:color w:val="000000"/>
          <w:sz w:val="24"/>
          <w:szCs w:val="24"/>
        </w:rPr>
        <w:tab/>
        <w:t>you; and</w:t>
      </w:r>
    </w:p>
    <w:p w14:paraId="00000027" w14:textId="77777777" w:rsidR="00972ED2" w:rsidRDefault="00972ED2">
      <w:pPr>
        <w:pBdr>
          <w:top w:val="nil"/>
          <w:left w:val="nil"/>
          <w:bottom w:val="nil"/>
          <w:right w:val="nil"/>
          <w:between w:val="nil"/>
        </w:pBdr>
        <w:shd w:val="clear" w:color="auto" w:fill="FFFFFF"/>
        <w:spacing w:after="0" w:line="240" w:lineRule="auto"/>
        <w:ind w:left="1134" w:hanging="567"/>
        <w:jc w:val="both"/>
        <w:rPr>
          <w:rFonts w:ascii="Arial" w:eastAsia="Arial" w:hAnsi="Arial" w:cs="Arial"/>
          <w:color w:val="000000"/>
          <w:sz w:val="24"/>
          <w:szCs w:val="24"/>
        </w:rPr>
      </w:pPr>
    </w:p>
    <w:p w14:paraId="00000028" w14:textId="77777777" w:rsidR="00972ED2" w:rsidRDefault="00F266A2">
      <w:pPr>
        <w:numPr>
          <w:ilvl w:val="2"/>
          <w:numId w:val="1"/>
        </w:numPr>
        <w:pBdr>
          <w:top w:val="nil"/>
          <w:left w:val="nil"/>
          <w:bottom w:val="nil"/>
          <w:right w:val="nil"/>
          <w:between w:val="nil"/>
        </w:pBdr>
        <w:shd w:val="clear" w:color="auto" w:fill="FFFFFF"/>
        <w:spacing w:after="0" w:line="240" w:lineRule="auto"/>
        <w:ind w:left="1134" w:hanging="567"/>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the terms of your agreement with the Third Party will govern your use of the </w:t>
      </w:r>
      <w:r>
        <w:rPr>
          <w:rFonts w:ascii="Arial" w:eastAsia="Arial" w:hAnsi="Arial" w:cs="Arial"/>
          <w:color w:val="000000"/>
          <w:sz w:val="24"/>
          <w:szCs w:val="24"/>
        </w:rPr>
        <w:tab/>
        <w:t>relevant third party software or service, and not these Terms of Use.</w:t>
      </w:r>
    </w:p>
    <w:p w14:paraId="00000029" w14:textId="77777777" w:rsidR="00972ED2" w:rsidRDefault="00F266A2">
      <w:pPr>
        <w:pBdr>
          <w:top w:val="nil"/>
          <w:left w:val="nil"/>
          <w:bottom w:val="nil"/>
          <w:right w:val="nil"/>
          <w:between w:val="nil"/>
        </w:pBdr>
        <w:shd w:val="clear" w:color="auto" w:fill="FFFFFF"/>
        <w:spacing w:after="0" w:line="240" w:lineRule="auto"/>
        <w:ind w:left="1224" w:hanging="720"/>
        <w:jc w:val="both"/>
        <w:rPr>
          <w:rFonts w:ascii="Arial" w:eastAsia="Arial" w:hAnsi="Arial" w:cs="Arial"/>
          <w:color w:val="000000"/>
          <w:sz w:val="24"/>
          <w:szCs w:val="24"/>
        </w:rPr>
      </w:pPr>
      <w:r>
        <w:rPr>
          <w:rFonts w:ascii="Arial" w:eastAsia="Arial" w:hAnsi="Arial" w:cs="Arial"/>
          <w:color w:val="000000"/>
          <w:sz w:val="24"/>
          <w:szCs w:val="24"/>
        </w:rPr>
        <w:t xml:space="preserve"> </w:t>
      </w:r>
    </w:p>
    <w:p w14:paraId="0000002A"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If the Third Party Terms expressly or impliedly require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to incorporate certain terms in these Terms of Use (inclusive of terms which impose any minimum or maximum standards herein, and/or terms described in Clause 4.5</w:t>
      </w:r>
      <w:r>
        <w:rPr>
          <w:rFonts w:ascii="Arial" w:eastAsia="Arial" w:hAnsi="Arial" w:cs="Arial"/>
          <w:b/>
          <w:color w:val="000000"/>
          <w:sz w:val="24"/>
          <w:szCs w:val="24"/>
        </w:rPr>
        <w:t xml:space="preserve"> </w:t>
      </w:r>
      <w:r>
        <w:rPr>
          <w:rFonts w:ascii="Arial" w:eastAsia="Arial" w:hAnsi="Arial" w:cs="Arial"/>
          <w:color w:val="000000"/>
          <w:sz w:val="24"/>
          <w:szCs w:val="24"/>
        </w:rPr>
        <w:t>below), such terms are deemed to have been so incorporated (the “</w:t>
      </w:r>
      <w:r>
        <w:rPr>
          <w:rFonts w:ascii="Arial" w:eastAsia="Arial" w:hAnsi="Arial" w:cs="Arial"/>
          <w:b/>
          <w:color w:val="000000"/>
          <w:sz w:val="24"/>
          <w:szCs w:val="24"/>
        </w:rPr>
        <w:t>Incorporated Terms</w:t>
      </w:r>
      <w:r>
        <w:rPr>
          <w:rFonts w:ascii="Arial" w:eastAsia="Arial" w:hAnsi="Arial" w:cs="Arial"/>
          <w:color w:val="000000"/>
          <w:sz w:val="24"/>
          <w:szCs w:val="24"/>
        </w:rPr>
        <w:t xml:space="preserve">”). Examples of Incorporated Terms include provisions which require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to give you notice of certain rights and liabilities or require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to ensure that you acknowledge certain matters. Similarly, if the Third Party Terms expressly or impliedly require these Terms of Use to be altered such that the Third Party Terms are complied with, the parties herein agree that the Terms of Use shall be deemed to be so altered but only to the extent necessary for compliance.</w:t>
      </w:r>
    </w:p>
    <w:p w14:paraId="0000002B" w14:textId="77777777" w:rsidR="00972ED2" w:rsidRDefault="00972ED2">
      <w:pPr>
        <w:pBdr>
          <w:top w:val="nil"/>
          <w:left w:val="nil"/>
          <w:bottom w:val="nil"/>
          <w:right w:val="nil"/>
          <w:between w:val="nil"/>
        </w:pBdr>
        <w:shd w:val="clear" w:color="auto" w:fill="FFFFFF"/>
        <w:spacing w:after="0" w:line="240" w:lineRule="auto"/>
        <w:ind w:left="1134" w:hanging="567"/>
        <w:jc w:val="both"/>
        <w:rPr>
          <w:rFonts w:ascii="Arial" w:eastAsia="Arial" w:hAnsi="Arial" w:cs="Arial"/>
          <w:color w:val="000000"/>
          <w:sz w:val="24"/>
          <w:szCs w:val="24"/>
        </w:rPr>
      </w:pPr>
    </w:p>
    <w:p w14:paraId="0000002C"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bookmarkStart w:id="5" w:name="_30j0zll" w:colFirst="0" w:colLast="0"/>
      <w:bookmarkEnd w:id="5"/>
      <w:r>
        <w:rPr>
          <w:rFonts w:ascii="Arial" w:eastAsia="Arial" w:hAnsi="Arial" w:cs="Arial"/>
          <w:color w:val="000000"/>
          <w:sz w:val="24"/>
          <w:szCs w:val="24"/>
        </w:rPr>
        <w:t xml:space="preserve">Some Third Party Terms grant the Third Party, or require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to grant the Third Party, direct rights of enforcement of these Terms of Use as a third party beneficiary, against you. Such Third Party Terms are deemed to have been incorporated into these Terms of Use as Incorporated Terms, and you hereby agree to grant such Third Party, such direct rights of enforcement against you.</w:t>
      </w:r>
    </w:p>
    <w:p w14:paraId="0000002D"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2E"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For the avoidance of doubt, without prejudice to Clause 4.4, to the extent of any inconsistency between these Terms of Use and the Third Party Terms, the latter shall prevail provided nothing in the Third Party Terms increases the liability of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beyond that stated in Clause 6. </w:t>
      </w:r>
    </w:p>
    <w:p w14:paraId="0000002F"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30"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31"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 xml:space="preserve">Your Consent to Access Functions of Your Device </w:t>
      </w:r>
    </w:p>
    <w:p w14:paraId="00000032"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33" w14:textId="77777777" w:rsidR="00972ED2" w:rsidRDefault="00F266A2" w:rsidP="00EC6149">
      <w:pPr>
        <w:pBdr>
          <w:top w:val="nil"/>
          <w:left w:val="nil"/>
          <w:bottom w:val="nil"/>
          <w:right w:val="nil"/>
          <w:between w:val="nil"/>
        </w:pBdr>
        <w:shd w:val="clear" w:color="auto" w:fill="FFFFFF"/>
        <w:spacing w:after="0" w:line="240" w:lineRule="auto"/>
        <w:ind w:left="567"/>
        <w:jc w:val="both"/>
        <w:rPr>
          <w:rFonts w:ascii="Arial" w:eastAsia="Arial" w:hAnsi="Arial" w:cs="Arial"/>
          <w:color w:val="000000"/>
          <w:sz w:val="24"/>
          <w:szCs w:val="24"/>
        </w:rPr>
      </w:pPr>
      <w:r>
        <w:rPr>
          <w:rFonts w:ascii="Arial" w:eastAsia="Arial" w:hAnsi="Arial" w:cs="Arial"/>
          <w:color w:val="000000"/>
          <w:sz w:val="24"/>
          <w:szCs w:val="24"/>
        </w:rPr>
        <w:t>Use of the Service may require you to allow access by the Service to certain functions of your device, such as push notifications, the obtaining and/or sharing of your location, or the collection of data from you in connection with the Service. Please also see clause 8 (Privacy Policy). Your use of the Service shall constitute your consent to the access by the Service of such functions of your device as may be reasonably required by the Service.</w:t>
      </w:r>
    </w:p>
    <w:p w14:paraId="00000034"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35"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Disclaimers and Indemnity</w:t>
      </w:r>
    </w:p>
    <w:p w14:paraId="00000036"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37" w14:textId="77777777" w:rsidR="00972ED2" w:rsidRDefault="00F266A2">
      <w:pPr>
        <w:numPr>
          <w:ilvl w:val="1"/>
          <w:numId w:val="1"/>
        </w:numPr>
        <w:pBdr>
          <w:top w:val="nil"/>
          <w:left w:val="nil"/>
          <w:bottom w:val="nil"/>
          <w:right w:val="nil"/>
          <w:between w:val="nil"/>
        </w:pBdr>
        <w:spacing w:after="0"/>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The Service is provided on an "as is" and “as available” basis without warranties of any kind. To the fullest extent permitted by law,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does not make any representations or warranties of any kind whatsoever in relation to the Service and hereby disclaims all express, implied and/or statutory warranties of any kind to you or any third party, whether arising from usage or custom or trade or by operation of law or otherwise, including but not limited to any representations or warranties:</w:t>
      </w:r>
    </w:p>
    <w:p w14:paraId="00000038" w14:textId="77777777" w:rsidR="00972ED2" w:rsidRDefault="00972ED2">
      <w:pPr>
        <w:pBdr>
          <w:top w:val="nil"/>
          <w:left w:val="nil"/>
          <w:bottom w:val="nil"/>
          <w:right w:val="nil"/>
          <w:between w:val="nil"/>
        </w:pBdr>
        <w:spacing w:after="0"/>
        <w:ind w:left="567" w:hanging="720"/>
        <w:jc w:val="both"/>
        <w:rPr>
          <w:rFonts w:ascii="Arial" w:eastAsia="Arial" w:hAnsi="Arial" w:cs="Arial"/>
          <w:color w:val="000000"/>
          <w:sz w:val="24"/>
          <w:szCs w:val="24"/>
        </w:rPr>
      </w:pPr>
    </w:p>
    <w:p w14:paraId="00000039" w14:textId="77777777" w:rsidR="00972ED2" w:rsidRDefault="00F266A2">
      <w:pPr>
        <w:numPr>
          <w:ilvl w:val="2"/>
          <w:numId w:val="1"/>
        </w:numPr>
        <w:pBdr>
          <w:top w:val="nil"/>
          <w:left w:val="nil"/>
          <w:bottom w:val="nil"/>
          <w:right w:val="nil"/>
          <w:between w:val="nil"/>
        </w:pBdr>
        <w:shd w:val="clear" w:color="auto" w:fill="FFFFFF"/>
        <w:spacing w:after="0" w:line="240" w:lineRule="auto"/>
        <w:ind w:left="1418" w:hanging="851"/>
        <w:jc w:val="both"/>
        <w:rPr>
          <w:rFonts w:ascii="Arial" w:eastAsia="Arial" w:hAnsi="Arial" w:cs="Arial"/>
          <w:color w:val="000000"/>
          <w:sz w:val="24"/>
          <w:szCs w:val="24"/>
        </w:rPr>
      </w:pPr>
      <w:r>
        <w:rPr>
          <w:rFonts w:ascii="Arial" w:eastAsia="Arial" w:hAnsi="Arial" w:cs="Arial"/>
          <w:color w:val="000000"/>
          <w:sz w:val="24"/>
          <w:szCs w:val="24"/>
        </w:rPr>
        <w:t xml:space="preserve">as to the accuracy, completeness, correctness, currency, timeliness, </w:t>
      </w:r>
      <w:r>
        <w:rPr>
          <w:rFonts w:ascii="Arial" w:eastAsia="Arial" w:hAnsi="Arial" w:cs="Arial"/>
          <w:color w:val="000000"/>
          <w:sz w:val="24"/>
          <w:szCs w:val="24"/>
        </w:rPr>
        <w:tab/>
        <w:t>reliability, availability, interoperability, security, non-infringement, title, merchantability, quality or fitness for any particular purpose of the Service; and/or</w:t>
      </w:r>
    </w:p>
    <w:p w14:paraId="0000003A" w14:textId="77777777" w:rsidR="00972ED2" w:rsidRDefault="00972ED2">
      <w:pPr>
        <w:pBdr>
          <w:top w:val="nil"/>
          <w:left w:val="nil"/>
          <w:bottom w:val="nil"/>
          <w:right w:val="nil"/>
          <w:between w:val="nil"/>
        </w:pBdr>
        <w:shd w:val="clear" w:color="auto" w:fill="FFFFFF"/>
        <w:spacing w:after="0" w:line="240" w:lineRule="auto"/>
        <w:ind w:left="1134" w:hanging="567"/>
        <w:jc w:val="both"/>
        <w:rPr>
          <w:rFonts w:ascii="Arial" w:eastAsia="Arial" w:hAnsi="Arial" w:cs="Arial"/>
          <w:color w:val="000000"/>
          <w:sz w:val="24"/>
          <w:szCs w:val="24"/>
        </w:rPr>
      </w:pPr>
    </w:p>
    <w:p w14:paraId="0000003B" w14:textId="77777777" w:rsidR="00972ED2" w:rsidRDefault="00F266A2">
      <w:pPr>
        <w:numPr>
          <w:ilvl w:val="2"/>
          <w:numId w:val="1"/>
        </w:numPr>
        <w:pBdr>
          <w:top w:val="nil"/>
          <w:left w:val="nil"/>
          <w:bottom w:val="nil"/>
          <w:right w:val="nil"/>
          <w:between w:val="nil"/>
        </w:pBdr>
        <w:spacing w:after="0"/>
        <w:ind w:left="1134" w:hanging="567"/>
        <w:jc w:val="both"/>
        <w:rPr>
          <w:rFonts w:ascii="Arial" w:eastAsia="Arial" w:hAnsi="Arial" w:cs="Arial"/>
          <w:color w:val="000000"/>
          <w:sz w:val="24"/>
          <w:szCs w:val="24"/>
        </w:rPr>
      </w:pPr>
      <w:r>
        <w:rPr>
          <w:rFonts w:ascii="Arial" w:eastAsia="Arial" w:hAnsi="Arial" w:cs="Arial"/>
          <w:color w:val="000000"/>
          <w:sz w:val="24"/>
          <w:szCs w:val="24"/>
        </w:rPr>
        <w:t xml:space="preserve">that the Service or any functions associated therewith will be uninterrupted </w:t>
      </w:r>
      <w:r>
        <w:rPr>
          <w:rFonts w:ascii="Arial" w:eastAsia="Arial" w:hAnsi="Arial" w:cs="Arial"/>
          <w:color w:val="000000"/>
          <w:sz w:val="24"/>
          <w:szCs w:val="24"/>
        </w:rPr>
        <w:tab/>
        <w:t xml:space="preserve">or error-free, or that defects will be corrected or that this Service, website </w:t>
      </w:r>
      <w:r>
        <w:rPr>
          <w:rFonts w:ascii="Arial" w:eastAsia="Arial" w:hAnsi="Arial" w:cs="Arial"/>
          <w:color w:val="000000"/>
          <w:sz w:val="24"/>
          <w:szCs w:val="24"/>
        </w:rPr>
        <w:tab/>
        <w:t xml:space="preserve">and the server are and will be free of all viruses and/or other malicious, </w:t>
      </w:r>
      <w:r>
        <w:rPr>
          <w:rFonts w:ascii="Arial" w:eastAsia="Arial" w:hAnsi="Arial" w:cs="Arial"/>
          <w:color w:val="000000"/>
          <w:sz w:val="24"/>
          <w:szCs w:val="24"/>
        </w:rPr>
        <w:tab/>
        <w:t>destructive or corrupting code, programme or macro.</w:t>
      </w:r>
    </w:p>
    <w:p w14:paraId="0000003C" w14:textId="77777777" w:rsidR="00972ED2" w:rsidRDefault="00972ED2">
      <w:pPr>
        <w:pBdr>
          <w:top w:val="nil"/>
          <w:left w:val="nil"/>
          <w:bottom w:val="nil"/>
          <w:right w:val="nil"/>
          <w:between w:val="nil"/>
        </w:pBdr>
        <w:spacing w:after="0"/>
        <w:ind w:left="1224" w:hanging="720"/>
        <w:jc w:val="both"/>
        <w:rPr>
          <w:rFonts w:ascii="Arial" w:eastAsia="Arial" w:hAnsi="Arial" w:cs="Arial"/>
          <w:color w:val="000000"/>
          <w:sz w:val="24"/>
          <w:szCs w:val="24"/>
        </w:rPr>
      </w:pPr>
    </w:p>
    <w:p w14:paraId="0000003D" w14:textId="77777777" w:rsidR="00972ED2" w:rsidRDefault="00F266A2">
      <w:pPr>
        <w:numPr>
          <w:ilvl w:val="1"/>
          <w:numId w:val="1"/>
        </w:numPr>
        <w:pBdr>
          <w:top w:val="nil"/>
          <w:left w:val="nil"/>
          <w:bottom w:val="nil"/>
          <w:right w:val="nil"/>
          <w:between w:val="nil"/>
        </w:pBdr>
        <w:spacing w:after="0"/>
        <w:ind w:left="567" w:hanging="567"/>
        <w:jc w:val="both"/>
        <w:rPr>
          <w:rFonts w:ascii="Arial" w:eastAsia="Arial" w:hAnsi="Arial" w:cs="Arial"/>
          <w:color w:val="000000"/>
          <w:sz w:val="24"/>
          <w:szCs w:val="24"/>
        </w:rPr>
      </w:pP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shall also not be liable to you or any third party for any damage or loss of any kind whatsoever and howsoever caused, including but not limited to any direct or indirect, special or consequential damages, loss of income, revenue or profits, lost or damaged data, or damage to your computer, software or any other property, whether arising directly or indirectly from –</w:t>
      </w:r>
    </w:p>
    <w:p w14:paraId="0000003E" w14:textId="77777777" w:rsidR="00972ED2" w:rsidRDefault="00972ED2">
      <w:pPr>
        <w:pBdr>
          <w:top w:val="nil"/>
          <w:left w:val="nil"/>
          <w:bottom w:val="nil"/>
          <w:right w:val="nil"/>
          <w:between w:val="nil"/>
        </w:pBdr>
        <w:spacing w:after="0"/>
        <w:ind w:left="792" w:hanging="720"/>
        <w:jc w:val="both"/>
        <w:rPr>
          <w:rFonts w:ascii="Arial" w:eastAsia="Arial" w:hAnsi="Arial" w:cs="Arial"/>
          <w:color w:val="000000"/>
          <w:sz w:val="24"/>
          <w:szCs w:val="24"/>
        </w:rPr>
      </w:pPr>
    </w:p>
    <w:p w14:paraId="0000003F" w14:textId="77777777" w:rsidR="00972ED2" w:rsidRDefault="00F266A2">
      <w:pPr>
        <w:numPr>
          <w:ilvl w:val="2"/>
          <w:numId w:val="1"/>
        </w:numPr>
        <w:pBdr>
          <w:top w:val="nil"/>
          <w:left w:val="nil"/>
          <w:bottom w:val="nil"/>
          <w:right w:val="nil"/>
          <w:between w:val="nil"/>
        </w:pBdr>
        <w:spacing w:after="0"/>
        <w:ind w:left="1134" w:hanging="567"/>
        <w:jc w:val="both"/>
        <w:rPr>
          <w:rFonts w:ascii="Arial" w:eastAsia="Arial" w:hAnsi="Arial" w:cs="Arial"/>
          <w:color w:val="000000"/>
          <w:sz w:val="24"/>
          <w:szCs w:val="24"/>
        </w:rPr>
      </w:pPr>
      <w:r>
        <w:rPr>
          <w:rFonts w:ascii="Arial" w:eastAsia="Arial" w:hAnsi="Arial" w:cs="Arial"/>
          <w:color w:val="000000"/>
          <w:sz w:val="24"/>
          <w:szCs w:val="24"/>
        </w:rPr>
        <w:t>your access to or use of this Service, or any part thereof;</w:t>
      </w:r>
    </w:p>
    <w:p w14:paraId="00000040" w14:textId="77777777" w:rsidR="00972ED2" w:rsidRDefault="00972ED2">
      <w:pPr>
        <w:pBdr>
          <w:top w:val="nil"/>
          <w:left w:val="nil"/>
          <w:bottom w:val="nil"/>
          <w:right w:val="nil"/>
          <w:between w:val="nil"/>
        </w:pBdr>
        <w:spacing w:after="0"/>
        <w:ind w:left="1134" w:hanging="720"/>
        <w:jc w:val="both"/>
        <w:rPr>
          <w:rFonts w:ascii="Arial" w:eastAsia="Arial" w:hAnsi="Arial" w:cs="Arial"/>
          <w:color w:val="000000"/>
          <w:sz w:val="24"/>
          <w:szCs w:val="24"/>
        </w:rPr>
      </w:pPr>
    </w:p>
    <w:p w14:paraId="00000041" w14:textId="77777777" w:rsidR="00972ED2" w:rsidRDefault="00F266A2">
      <w:pPr>
        <w:numPr>
          <w:ilvl w:val="2"/>
          <w:numId w:val="1"/>
        </w:numPr>
        <w:pBdr>
          <w:top w:val="nil"/>
          <w:left w:val="nil"/>
          <w:bottom w:val="nil"/>
          <w:right w:val="nil"/>
          <w:between w:val="nil"/>
        </w:pBdr>
        <w:spacing w:after="0"/>
        <w:ind w:left="1134" w:hanging="567"/>
        <w:jc w:val="both"/>
        <w:rPr>
          <w:rFonts w:ascii="Arial" w:eastAsia="Arial" w:hAnsi="Arial" w:cs="Arial"/>
          <w:color w:val="000000"/>
          <w:sz w:val="24"/>
          <w:szCs w:val="24"/>
        </w:rPr>
      </w:pPr>
      <w:r>
        <w:rPr>
          <w:rFonts w:ascii="Arial" w:eastAsia="Arial" w:hAnsi="Arial" w:cs="Arial"/>
          <w:color w:val="000000"/>
          <w:sz w:val="24"/>
          <w:szCs w:val="24"/>
        </w:rPr>
        <w:t xml:space="preserve">any loss of access to our use of this Service or any part of this Service, </w:t>
      </w:r>
      <w:r>
        <w:rPr>
          <w:rFonts w:ascii="Arial" w:eastAsia="Arial" w:hAnsi="Arial" w:cs="Arial"/>
          <w:color w:val="000000"/>
          <w:sz w:val="24"/>
          <w:szCs w:val="24"/>
        </w:rPr>
        <w:tab/>
        <w:t>howsoever caused;</w:t>
      </w:r>
    </w:p>
    <w:p w14:paraId="00000042" w14:textId="77777777" w:rsidR="00972ED2" w:rsidRDefault="00972ED2">
      <w:pPr>
        <w:pBdr>
          <w:top w:val="nil"/>
          <w:left w:val="nil"/>
          <w:bottom w:val="nil"/>
          <w:right w:val="nil"/>
          <w:between w:val="nil"/>
        </w:pBdr>
        <w:spacing w:after="0"/>
        <w:ind w:left="1134" w:hanging="720"/>
        <w:jc w:val="both"/>
        <w:rPr>
          <w:rFonts w:ascii="Arial" w:eastAsia="Arial" w:hAnsi="Arial" w:cs="Arial"/>
          <w:color w:val="000000"/>
          <w:sz w:val="24"/>
          <w:szCs w:val="24"/>
        </w:rPr>
      </w:pPr>
    </w:p>
    <w:p w14:paraId="00000043" w14:textId="77777777" w:rsidR="00972ED2" w:rsidRDefault="00F266A2">
      <w:pPr>
        <w:numPr>
          <w:ilvl w:val="2"/>
          <w:numId w:val="1"/>
        </w:numPr>
        <w:pBdr>
          <w:top w:val="nil"/>
          <w:left w:val="nil"/>
          <w:bottom w:val="nil"/>
          <w:right w:val="nil"/>
          <w:between w:val="nil"/>
        </w:pBdr>
        <w:spacing w:after="0"/>
        <w:ind w:left="1134" w:hanging="567"/>
        <w:jc w:val="both"/>
        <w:rPr>
          <w:rFonts w:ascii="Arial" w:eastAsia="Arial" w:hAnsi="Arial" w:cs="Arial"/>
          <w:color w:val="000000"/>
          <w:sz w:val="24"/>
          <w:szCs w:val="24"/>
        </w:rPr>
      </w:pPr>
      <w:r>
        <w:rPr>
          <w:rFonts w:ascii="Arial" w:eastAsia="Arial" w:hAnsi="Arial" w:cs="Arial"/>
          <w:color w:val="000000"/>
          <w:sz w:val="24"/>
          <w:szCs w:val="24"/>
        </w:rPr>
        <w:t xml:space="preserve">any inaccuracy or incompleteness in, or errors or omissions in the </w:t>
      </w:r>
      <w:r>
        <w:rPr>
          <w:rFonts w:ascii="Arial" w:eastAsia="Arial" w:hAnsi="Arial" w:cs="Arial"/>
          <w:color w:val="000000"/>
          <w:sz w:val="24"/>
          <w:szCs w:val="24"/>
        </w:rPr>
        <w:tab/>
        <w:t>transmission of, the Service;</w:t>
      </w:r>
    </w:p>
    <w:p w14:paraId="00000044" w14:textId="77777777" w:rsidR="00972ED2" w:rsidRDefault="00972ED2">
      <w:pPr>
        <w:pBdr>
          <w:top w:val="nil"/>
          <w:left w:val="nil"/>
          <w:bottom w:val="nil"/>
          <w:right w:val="nil"/>
          <w:between w:val="nil"/>
        </w:pBdr>
        <w:spacing w:after="0"/>
        <w:ind w:left="1134" w:hanging="720"/>
        <w:jc w:val="both"/>
        <w:rPr>
          <w:rFonts w:ascii="Arial" w:eastAsia="Arial" w:hAnsi="Arial" w:cs="Arial"/>
          <w:color w:val="000000"/>
          <w:sz w:val="24"/>
          <w:szCs w:val="24"/>
        </w:rPr>
      </w:pPr>
    </w:p>
    <w:p w14:paraId="00000045" w14:textId="77777777" w:rsidR="00972ED2" w:rsidRDefault="00F266A2">
      <w:pPr>
        <w:numPr>
          <w:ilvl w:val="2"/>
          <w:numId w:val="1"/>
        </w:numPr>
        <w:pBdr>
          <w:top w:val="nil"/>
          <w:left w:val="nil"/>
          <w:bottom w:val="nil"/>
          <w:right w:val="nil"/>
          <w:between w:val="nil"/>
        </w:pBdr>
        <w:spacing w:after="0"/>
        <w:ind w:left="1134" w:hanging="567"/>
        <w:jc w:val="both"/>
        <w:rPr>
          <w:rFonts w:ascii="Arial" w:eastAsia="Arial" w:hAnsi="Arial" w:cs="Arial"/>
          <w:color w:val="000000"/>
          <w:sz w:val="24"/>
          <w:szCs w:val="24"/>
        </w:rPr>
      </w:pPr>
      <w:r>
        <w:rPr>
          <w:rFonts w:ascii="Arial" w:eastAsia="Arial" w:hAnsi="Arial" w:cs="Arial"/>
          <w:color w:val="000000"/>
          <w:sz w:val="24"/>
          <w:szCs w:val="24"/>
        </w:rPr>
        <w:t xml:space="preserve">any delay or interruption in the transmission of the Service, whether </w:t>
      </w:r>
      <w:r>
        <w:rPr>
          <w:rFonts w:ascii="Arial" w:eastAsia="Arial" w:hAnsi="Arial" w:cs="Arial"/>
          <w:color w:val="000000"/>
          <w:sz w:val="24"/>
          <w:szCs w:val="24"/>
        </w:rPr>
        <w:tab/>
        <w:t xml:space="preserve">caused by delay or interruption in transmission over the internet or </w:t>
      </w:r>
      <w:r>
        <w:rPr>
          <w:rFonts w:ascii="Arial" w:eastAsia="Arial" w:hAnsi="Arial" w:cs="Arial"/>
          <w:color w:val="000000"/>
          <w:sz w:val="24"/>
          <w:szCs w:val="24"/>
        </w:rPr>
        <w:tab/>
        <w:t>otherwise; or</w:t>
      </w:r>
    </w:p>
    <w:p w14:paraId="00000046" w14:textId="77777777" w:rsidR="00972ED2" w:rsidRDefault="00972ED2">
      <w:pPr>
        <w:pBdr>
          <w:top w:val="nil"/>
          <w:left w:val="nil"/>
          <w:bottom w:val="nil"/>
          <w:right w:val="nil"/>
          <w:between w:val="nil"/>
        </w:pBdr>
        <w:spacing w:after="0"/>
        <w:ind w:left="1134" w:hanging="720"/>
        <w:jc w:val="both"/>
        <w:rPr>
          <w:rFonts w:ascii="Arial" w:eastAsia="Arial" w:hAnsi="Arial" w:cs="Arial"/>
          <w:color w:val="000000"/>
          <w:sz w:val="24"/>
          <w:szCs w:val="24"/>
        </w:rPr>
      </w:pPr>
    </w:p>
    <w:p w14:paraId="00000047" w14:textId="77777777" w:rsidR="00972ED2" w:rsidRDefault="00F266A2">
      <w:pPr>
        <w:numPr>
          <w:ilvl w:val="2"/>
          <w:numId w:val="1"/>
        </w:numPr>
        <w:pBdr>
          <w:top w:val="nil"/>
          <w:left w:val="nil"/>
          <w:bottom w:val="nil"/>
          <w:right w:val="nil"/>
          <w:between w:val="nil"/>
        </w:pBdr>
        <w:ind w:left="1134" w:hanging="567"/>
        <w:jc w:val="both"/>
        <w:rPr>
          <w:rFonts w:ascii="Arial" w:eastAsia="Arial" w:hAnsi="Arial" w:cs="Arial"/>
          <w:color w:val="000000"/>
          <w:sz w:val="24"/>
          <w:szCs w:val="24"/>
        </w:rPr>
      </w:pPr>
      <w:r>
        <w:rPr>
          <w:rFonts w:ascii="Arial" w:eastAsia="Arial" w:hAnsi="Arial" w:cs="Arial"/>
          <w:color w:val="000000"/>
          <w:sz w:val="24"/>
          <w:szCs w:val="24"/>
        </w:rPr>
        <w:t xml:space="preserve">any decision made or action taken by you or any third party in reliance </w:t>
      </w:r>
      <w:r>
        <w:rPr>
          <w:rFonts w:ascii="Arial" w:eastAsia="Arial" w:hAnsi="Arial" w:cs="Arial"/>
          <w:color w:val="000000"/>
          <w:sz w:val="24"/>
          <w:szCs w:val="24"/>
        </w:rPr>
        <w:tab/>
        <w:t>upon the Service,</w:t>
      </w:r>
    </w:p>
    <w:p w14:paraId="00000048" w14:textId="77777777" w:rsidR="00972ED2" w:rsidRDefault="00F266A2">
      <w:pPr>
        <w:shd w:val="clear" w:color="auto" w:fill="FFFFFF"/>
        <w:spacing w:before="280" w:after="280" w:line="240" w:lineRule="auto"/>
        <w:ind w:left="567"/>
        <w:jc w:val="both"/>
        <w:rPr>
          <w:rFonts w:ascii="Arial" w:eastAsia="Arial" w:hAnsi="Arial" w:cs="Arial"/>
          <w:sz w:val="24"/>
          <w:szCs w:val="24"/>
        </w:rPr>
      </w:pPr>
      <w:r>
        <w:rPr>
          <w:rFonts w:ascii="Arial" w:eastAsia="Arial" w:hAnsi="Arial" w:cs="Arial"/>
          <w:sz w:val="24"/>
          <w:szCs w:val="24"/>
        </w:rPr>
        <w:t xml:space="preserve">regardless of whether </w:t>
      </w:r>
      <w:proofErr w:type="spellStart"/>
      <w:r>
        <w:rPr>
          <w:rFonts w:ascii="Arial" w:eastAsia="Arial" w:hAnsi="Arial" w:cs="Arial"/>
          <w:sz w:val="24"/>
          <w:szCs w:val="24"/>
        </w:rPr>
        <w:t>GovTech</w:t>
      </w:r>
      <w:proofErr w:type="spellEnd"/>
      <w:r>
        <w:rPr>
          <w:rFonts w:ascii="Arial" w:eastAsia="Arial" w:hAnsi="Arial" w:cs="Arial"/>
          <w:sz w:val="24"/>
          <w:szCs w:val="24"/>
        </w:rPr>
        <w:t xml:space="preserve"> has been advised of the possibility of such damage or loss. </w:t>
      </w:r>
    </w:p>
    <w:p w14:paraId="00000049" w14:textId="77777777" w:rsidR="00972ED2" w:rsidRDefault="00F266A2">
      <w:pPr>
        <w:numPr>
          <w:ilvl w:val="1"/>
          <w:numId w:val="1"/>
        </w:numPr>
        <w:pBdr>
          <w:top w:val="nil"/>
          <w:left w:val="nil"/>
          <w:bottom w:val="nil"/>
          <w:right w:val="nil"/>
          <w:between w:val="nil"/>
        </w:pBdr>
        <w:spacing w:before="280"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Without prejudice and in addition to the foregoing, insofar as the Service facilitates or requires the provision, use or functioning of, or is provided in conjunction with, other products, software, materials and/or services not provided by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makes no representation or warranty in relation to such products, software, materials and/or services (including without limitation any representation or warranties as to timeliness, reliability, availability, interoperability, quality, fitness for purpose, non-infringement, suitability or accuracy).</w:t>
      </w:r>
    </w:p>
    <w:p w14:paraId="0000004A" w14:textId="77777777" w:rsidR="00972ED2" w:rsidRDefault="00972ED2">
      <w:pPr>
        <w:pBdr>
          <w:top w:val="nil"/>
          <w:left w:val="nil"/>
          <w:bottom w:val="nil"/>
          <w:right w:val="nil"/>
          <w:between w:val="nil"/>
        </w:pBdr>
        <w:spacing w:after="0"/>
        <w:ind w:left="567" w:hanging="720"/>
        <w:jc w:val="both"/>
        <w:rPr>
          <w:rFonts w:ascii="Arial" w:eastAsia="Arial" w:hAnsi="Arial" w:cs="Arial"/>
          <w:color w:val="000000"/>
          <w:sz w:val="24"/>
          <w:szCs w:val="24"/>
        </w:rPr>
      </w:pPr>
    </w:p>
    <w:p w14:paraId="0000004B" w14:textId="77777777" w:rsidR="00972ED2" w:rsidRDefault="00F266A2">
      <w:pPr>
        <w:numPr>
          <w:ilvl w:val="1"/>
          <w:numId w:val="1"/>
        </w:numPr>
        <w:pBdr>
          <w:top w:val="nil"/>
          <w:left w:val="nil"/>
          <w:bottom w:val="nil"/>
          <w:right w:val="nil"/>
          <w:between w:val="nil"/>
        </w:pBdr>
        <w:spacing w:after="0"/>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You shall not rely on any part of the Service to claim or assert any form of legitimate expectation against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whether or not arising out of or in connection with </w:t>
      </w:r>
      <w:proofErr w:type="spellStart"/>
      <w:r>
        <w:rPr>
          <w:rFonts w:ascii="Arial" w:eastAsia="Arial" w:hAnsi="Arial" w:cs="Arial"/>
          <w:color w:val="000000"/>
          <w:sz w:val="24"/>
          <w:szCs w:val="24"/>
        </w:rPr>
        <w:t>GovTech’s</w:t>
      </w:r>
      <w:proofErr w:type="spellEnd"/>
      <w:r>
        <w:rPr>
          <w:rFonts w:ascii="Arial" w:eastAsia="Arial" w:hAnsi="Arial" w:cs="Arial"/>
          <w:color w:val="000000"/>
          <w:sz w:val="24"/>
          <w:szCs w:val="24"/>
        </w:rPr>
        <w:t xml:space="preserve"> roles and functions as a public authority.</w:t>
      </w:r>
    </w:p>
    <w:p w14:paraId="0000004C" w14:textId="77777777" w:rsidR="00972ED2" w:rsidRDefault="00972ED2">
      <w:pPr>
        <w:pBdr>
          <w:top w:val="nil"/>
          <w:left w:val="nil"/>
          <w:bottom w:val="nil"/>
          <w:right w:val="nil"/>
          <w:between w:val="nil"/>
        </w:pBdr>
        <w:spacing w:after="0"/>
        <w:ind w:left="720" w:hanging="720"/>
        <w:rPr>
          <w:rFonts w:ascii="Arial" w:eastAsia="Arial" w:hAnsi="Arial" w:cs="Arial"/>
          <w:color w:val="000000"/>
          <w:sz w:val="24"/>
          <w:szCs w:val="24"/>
        </w:rPr>
      </w:pPr>
    </w:p>
    <w:p w14:paraId="0000004D" w14:textId="77777777" w:rsidR="00972ED2" w:rsidRDefault="00F266A2">
      <w:pPr>
        <w:numPr>
          <w:ilvl w:val="1"/>
          <w:numId w:val="1"/>
        </w:numPr>
        <w:pBdr>
          <w:top w:val="nil"/>
          <w:left w:val="nil"/>
          <w:bottom w:val="nil"/>
          <w:right w:val="nil"/>
          <w:between w:val="nil"/>
        </w:pBdr>
        <w:spacing w:after="0"/>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You agree to defend and indemnify and keep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and its officers, employees, agents and contractors harmless against all liabilities, losses, damages, costs or expenses (including legal costs on an indemnity basis) howsoever arising out of or </w:t>
      </w:r>
      <w:r>
        <w:rPr>
          <w:rFonts w:ascii="Arial" w:eastAsia="Arial" w:hAnsi="Arial" w:cs="Arial"/>
          <w:color w:val="000000"/>
          <w:sz w:val="24"/>
          <w:szCs w:val="24"/>
        </w:rPr>
        <w:lastRenderedPageBreak/>
        <w:t>in connection with your access or use of the Service (including third party software or services) or your non-compliance with the Terms of Use, Third Party Terms or Incorporated Terms, whether or not you had been advised or informed of the nature or extent of such liabilities, losses, damages, costs or expenses.</w:t>
      </w:r>
    </w:p>
    <w:p w14:paraId="0000004E"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4F"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Hyperlinks</w:t>
      </w:r>
    </w:p>
    <w:p w14:paraId="00000050"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51"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b/>
          <w:color w:val="000000"/>
          <w:sz w:val="24"/>
          <w:szCs w:val="24"/>
        </w:rPr>
      </w:pPr>
      <w:r>
        <w:rPr>
          <w:rFonts w:ascii="Arial" w:eastAsia="Arial" w:hAnsi="Arial" w:cs="Arial"/>
          <w:color w:val="000000"/>
          <w:sz w:val="24"/>
          <w:szCs w:val="24"/>
        </w:rPr>
        <w:t xml:space="preserve">Insofar as the Service provides a hyperlink to material not maintained or controlled by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shall not be responsible for the content of the hyperlinked material and shall not be liable for any damages or loss arising from access to the hyperlinked material. Use of the hyperlinks and access to such hyperlinked materials are entirely at your own risk. The hyperlinks are provided merely as a convenience to you and do not imply endorsement by, association or affiliation with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of the contents of or provider of the hyperlinked materials. </w:t>
      </w:r>
    </w:p>
    <w:p w14:paraId="00000052"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b/>
          <w:color w:val="000000"/>
          <w:sz w:val="24"/>
          <w:szCs w:val="24"/>
        </w:rPr>
      </w:pPr>
    </w:p>
    <w:p w14:paraId="00000053"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Caching and hyperlinking to, and the framing of, any part of the Service is prohibited save where you have obtained </w:t>
      </w:r>
      <w:proofErr w:type="spellStart"/>
      <w:r>
        <w:rPr>
          <w:rFonts w:ascii="Arial" w:eastAsia="Arial" w:hAnsi="Arial" w:cs="Arial"/>
          <w:color w:val="000000"/>
          <w:sz w:val="24"/>
          <w:szCs w:val="24"/>
        </w:rPr>
        <w:t>GovTech’s</w:t>
      </w:r>
      <w:proofErr w:type="spellEnd"/>
      <w:r>
        <w:rPr>
          <w:rFonts w:ascii="Arial" w:eastAsia="Arial" w:hAnsi="Arial" w:cs="Arial"/>
          <w:color w:val="000000"/>
          <w:sz w:val="24"/>
          <w:szCs w:val="24"/>
        </w:rPr>
        <w:t xml:space="preserve"> prior written consent. Such consent may be subject to any conditions as may be determined by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in its sole discretion. If you hyperlink to or frame any part of the Service, that shall constitute your acceptance of these Terms of Use and all amendments thereto. If you do not accept these Terms of Use as may be amended from time to time, you must immediately discontinue linking to or framing of any part of the Service.</w:t>
      </w:r>
    </w:p>
    <w:p w14:paraId="00000054"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55" w14:textId="77777777" w:rsidR="00972ED2" w:rsidRDefault="00F266A2">
      <w:pPr>
        <w:numPr>
          <w:ilvl w:val="1"/>
          <w:numId w:val="1"/>
        </w:numPr>
        <w:pBdr>
          <w:top w:val="nil"/>
          <w:left w:val="nil"/>
          <w:bottom w:val="nil"/>
          <w:right w:val="nil"/>
          <w:between w:val="nil"/>
        </w:pBdr>
        <w:spacing w:after="0"/>
        <w:ind w:left="567" w:hanging="567"/>
        <w:jc w:val="both"/>
        <w:rPr>
          <w:rFonts w:ascii="Arial" w:eastAsia="Arial" w:hAnsi="Arial" w:cs="Arial"/>
          <w:color w:val="000000"/>
          <w:sz w:val="24"/>
          <w:szCs w:val="24"/>
        </w:rPr>
      </w:pP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reserves all rights:</w:t>
      </w:r>
    </w:p>
    <w:p w14:paraId="00000056" w14:textId="77777777" w:rsidR="00972ED2" w:rsidRDefault="00972ED2">
      <w:pPr>
        <w:pBdr>
          <w:top w:val="nil"/>
          <w:left w:val="nil"/>
          <w:bottom w:val="nil"/>
          <w:right w:val="nil"/>
          <w:between w:val="nil"/>
        </w:pBdr>
        <w:spacing w:after="0"/>
        <w:ind w:left="567" w:hanging="720"/>
        <w:jc w:val="both"/>
        <w:rPr>
          <w:rFonts w:ascii="Arial" w:eastAsia="Arial" w:hAnsi="Arial" w:cs="Arial"/>
          <w:color w:val="000000"/>
          <w:sz w:val="24"/>
          <w:szCs w:val="24"/>
        </w:rPr>
      </w:pPr>
    </w:p>
    <w:p w14:paraId="00000057" w14:textId="77777777" w:rsidR="00972ED2" w:rsidRDefault="00F266A2">
      <w:pPr>
        <w:numPr>
          <w:ilvl w:val="2"/>
          <w:numId w:val="1"/>
        </w:numPr>
        <w:pBdr>
          <w:top w:val="nil"/>
          <w:left w:val="nil"/>
          <w:bottom w:val="nil"/>
          <w:right w:val="nil"/>
          <w:between w:val="nil"/>
        </w:pBdr>
        <w:spacing w:after="0"/>
        <w:ind w:left="1134" w:hanging="567"/>
        <w:jc w:val="both"/>
        <w:rPr>
          <w:rFonts w:ascii="Arial" w:eastAsia="Arial" w:hAnsi="Arial" w:cs="Arial"/>
          <w:color w:val="000000"/>
          <w:sz w:val="24"/>
          <w:szCs w:val="24"/>
        </w:rPr>
      </w:pPr>
      <w:r>
        <w:rPr>
          <w:rFonts w:ascii="Arial" w:eastAsia="Arial" w:hAnsi="Arial" w:cs="Arial"/>
          <w:color w:val="000000"/>
          <w:sz w:val="24"/>
          <w:szCs w:val="24"/>
        </w:rPr>
        <w:t xml:space="preserve"> to disable any links to, or frames of, any materials which are unauthorised </w:t>
      </w:r>
      <w:r>
        <w:rPr>
          <w:rFonts w:ascii="Arial" w:eastAsia="Arial" w:hAnsi="Arial" w:cs="Arial"/>
          <w:color w:val="000000"/>
          <w:sz w:val="24"/>
          <w:szCs w:val="24"/>
        </w:rPr>
        <w:tab/>
        <w:t xml:space="preserve">(including without limitation materials which imply endorsement by or </w:t>
      </w:r>
      <w:r>
        <w:rPr>
          <w:rFonts w:ascii="Arial" w:eastAsia="Arial" w:hAnsi="Arial" w:cs="Arial"/>
          <w:color w:val="000000"/>
          <w:sz w:val="24"/>
          <w:szCs w:val="24"/>
        </w:rPr>
        <w:tab/>
        <w:t xml:space="preserve">association or affiliation with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materials containing inappropriate, </w:t>
      </w:r>
      <w:r>
        <w:rPr>
          <w:rFonts w:ascii="Arial" w:eastAsia="Arial" w:hAnsi="Arial" w:cs="Arial"/>
          <w:color w:val="000000"/>
          <w:sz w:val="24"/>
          <w:szCs w:val="24"/>
        </w:rPr>
        <w:tab/>
        <w:t xml:space="preserve">profane, defamatory, infringing, obscene, indecent or unlawful topics, </w:t>
      </w:r>
      <w:r>
        <w:rPr>
          <w:rFonts w:ascii="Arial" w:eastAsia="Arial" w:hAnsi="Arial" w:cs="Arial"/>
          <w:color w:val="000000"/>
          <w:sz w:val="24"/>
          <w:szCs w:val="24"/>
        </w:rPr>
        <w:tab/>
        <w:t xml:space="preserve">names, or information that violates any written law, any applicable </w:t>
      </w:r>
      <w:r>
        <w:rPr>
          <w:rFonts w:ascii="Arial" w:eastAsia="Arial" w:hAnsi="Arial" w:cs="Arial"/>
          <w:color w:val="000000"/>
          <w:sz w:val="24"/>
          <w:szCs w:val="24"/>
        </w:rPr>
        <w:tab/>
        <w:t>intellectual property, proprietary, privacy or publicity rights); and</w:t>
      </w:r>
    </w:p>
    <w:p w14:paraId="00000058" w14:textId="77777777" w:rsidR="00972ED2" w:rsidRDefault="00972ED2">
      <w:pPr>
        <w:pBdr>
          <w:top w:val="nil"/>
          <w:left w:val="nil"/>
          <w:bottom w:val="nil"/>
          <w:right w:val="nil"/>
          <w:between w:val="nil"/>
        </w:pBdr>
        <w:spacing w:after="0"/>
        <w:ind w:left="1134" w:hanging="567"/>
        <w:jc w:val="both"/>
        <w:rPr>
          <w:rFonts w:ascii="Arial" w:eastAsia="Arial" w:hAnsi="Arial" w:cs="Arial"/>
          <w:color w:val="000000"/>
          <w:sz w:val="24"/>
          <w:szCs w:val="24"/>
        </w:rPr>
      </w:pPr>
    </w:p>
    <w:p w14:paraId="00000059" w14:textId="77777777" w:rsidR="00972ED2" w:rsidRDefault="00F266A2">
      <w:pPr>
        <w:numPr>
          <w:ilvl w:val="2"/>
          <w:numId w:val="1"/>
        </w:numPr>
        <w:pBdr>
          <w:top w:val="nil"/>
          <w:left w:val="nil"/>
          <w:bottom w:val="nil"/>
          <w:right w:val="nil"/>
          <w:between w:val="nil"/>
        </w:pBdr>
        <w:spacing w:after="0"/>
        <w:ind w:left="1134" w:hanging="567"/>
        <w:jc w:val="both"/>
        <w:rPr>
          <w:rFonts w:ascii="Arial" w:eastAsia="Arial" w:hAnsi="Arial" w:cs="Arial"/>
          <w:color w:val="000000"/>
          <w:sz w:val="24"/>
          <w:szCs w:val="24"/>
        </w:rPr>
      </w:pPr>
      <w:r>
        <w:rPr>
          <w:rFonts w:ascii="Arial" w:eastAsia="Arial" w:hAnsi="Arial" w:cs="Arial"/>
          <w:color w:val="000000"/>
          <w:sz w:val="24"/>
          <w:szCs w:val="24"/>
        </w:rPr>
        <w:t xml:space="preserve">to disclaim responsibility and/or liability for materials that link to or frame </w:t>
      </w:r>
      <w:r>
        <w:rPr>
          <w:rFonts w:ascii="Arial" w:eastAsia="Arial" w:hAnsi="Arial" w:cs="Arial"/>
          <w:color w:val="000000"/>
          <w:sz w:val="24"/>
          <w:szCs w:val="24"/>
        </w:rPr>
        <w:tab/>
        <w:t xml:space="preserve">any part of the Service. </w:t>
      </w:r>
    </w:p>
    <w:p w14:paraId="0000005A" w14:textId="77777777" w:rsidR="00972ED2" w:rsidRDefault="00972ED2">
      <w:pPr>
        <w:pBdr>
          <w:top w:val="nil"/>
          <w:left w:val="nil"/>
          <w:bottom w:val="nil"/>
          <w:right w:val="nil"/>
          <w:between w:val="nil"/>
        </w:pBdr>
        <w:spacing w:after="0"/>
        <w:ind w:left="567" w:hanging="567"/>
        <w:jc w:val="both"/>
        <w:rPr>
          <w:rFonts w:ascii="Arial" w:eastAsia="Arial" w:hAnsi="Arial" w:cs="Arial"/>
          <w:color w:val="000000"/>
          <w:sz w:val="24"/>
          <w:szCs w:val="24"/>
        </w:rPr>
      </w:pPr>
    </w:p>
    <w:p w14:paraId="0000005B"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Privacy Policy</w:t>
      </w:r>
    </w:p>
    <w:p w14:paraId="0000005C"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5D" w14:textId="038FB68A" w:rsidR="00972ED2" w:rsidRDefault="00743177">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ins w:id="6" w:author="GT-LEGL" w:date="2019-06-25T14:54:00Z">
        <w:r>
          <w:rPr>
            <w:rFonts w:ascii="Arial" w:eastAsia="Arial" w:hAnsi="Arial" w:cs="Arial"/>
            <w:color w:val="000000"/>
            <w:sz w:val="24"/>
            <w:szCs w:val="24"/>
          </w:rPr>
          <w:tab/>
        </w:r>
      </w:ins>
      <w:r w:rsidR="00F266A2">
        <w:rPr>
          <w:rFonts w:ascii="Arial" w:eastAsia="Arial" w:hAnsi="Arial" w:cs="Arial"/>
          <w:color w:val="000000"/>
          <w:sz w:val="24"/>
          <w:szCs w:val="24"/>
        </w:rPr>
        <w:t>You also agree to the terms of the Privacy Policy for this Service as may be amended from time to time. The Privacy Policy will form part of these Terms of Use.</w:t>
      </w:r>
    </w:p>
    <w:p w14:paraId="0000005E"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5F"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Rights of Third Parties</w:t>
      </w:r>
    </w:p>
    <w:p w14:paraId="00000060"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61" w14:textId="5B61F73D" w:rsidR="00972ED2" w:rsidRDefault="00743177">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ins w:id="7" w:author="GT-LEGL" w:date="2019-06-25T14:54:00Z">
        <w:r>
          <w:rPr>
            <w:rFonts w:ascii="Arial" w:eastAsia="Arial" w:hAnsi="Arial" w:cs="Arial"/>
            <w:color w:val="000000"/>
            <w:sz w:val="24"/>
            <w:szCs w:val="24"/>
          </w:rPr>
          <w:tab/>
        </w:r>
      </w:ins>
      <w:r w:rsidR="00F266A2">
        <w:rPr>
          <w:rFonts w:ascii="Arial" w:eastAsia="Arial" w:hAnsi="Arial" w:cs="Arial"/>
          <w:color w:val="000000"/>
          <w:sz w:val="24"/>
          <w:szCs w:val="24"/>
        </w:rPr>
        <w:t>Subject to the rights of the Third Party set out in Clause 4.5, a person who is not a party to this Terms of Use shall have no right under the Contract (Rights of Third Parties) Act or otherwise to enforce any of its terms.</w:t>
      </w:r>
    </w:p>
    <w:p w14:paraId="00000062"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63"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Assignment</w:t>
      </w:r>
    </w:p>
    <w:p w14:paraId="00000064"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65"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r>
        <w:rPr>
          <w:rFonts w:ascii="Arial" w:eastAsia="Arial" w:hAnsi="Arial" w:cs="Arial"/>
          <w:color w:val="000000"/>
          <w:sz w:val="24"/>
          <w:szCs w:val="24"/>
        </w:rPr>
        <w:t xml:space="preserve">You may not assign or sub-contract this Terms of Use without the prior written consent of </w:t>
      </w: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w:t>
      </w:r>
    </w:p>
    <w:p w14:paraId="00000066"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67"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color w:val="000000"/>
          <w:sz w:val="24"/>
          <w:szCs w:val="24"/>
        </w:rPr>
      </w:pPr>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may assign, novate, transfer, or sub-contract the rights and liabilities in respect of the Service and this Terms of Use, without notifying you and without further reference to you. Your acceptance of this Terms of Use shall also constitute your consent to such assignment, novation, transfer or sub-contract.</w:t>
      </w:r>
    </w:p>
    <w:p w14:paraId="00000068"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69" w14:textId="77777777" w:rsidR="00972ED2" w:rsidRDefault="00F266A2">
      <w:pPr>
        <w:numPr>
          <w:ilvl w:val="0"/>
          <w:numId w:val="1"/>
        </w:num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r>
        <w:rPr>
          <w:rFonts w:ascii="Arial" w:eastAsia="Arial" w:hAnsi="Arial" w:cs="Arial"/>
          <w:b/>
          <w:color w:val="000000"/>
          <w:sz w:val="24"/>
          <w:szCs w:val="24"/>
        </w:rPr>
        <w:t>Governing Law and Dispute Resolution</w:t>
      </w:r>
    </w:p>
    <w:p w14:paraId="0000006A" w14:textId="77777777" w:rsidR="00972ED2" w:rsidRDefault="00972ED2">
      <w:pPr>
        <w:pBdr>
          <w:top w:val="nil"/>
          <w:left w:val="nil"/>
          <w:bottom w:val="nil"/>
          <w:right w:val="nil"/>
          <w:between w:val="nil"/>
        </w:pBdr>
        <w:shd w:val="clear" w:color="auto" w:fill="FFFFFF"/>
        <w:spacing w:after="0" w:line="240" w:lineRule="auto"/>
        <w:ind w:left="567" w:hanging="720"/>
        <w:rPr>
          <w:rFonts w:ascii="Arial" w:eastAsia="Arial" w:hAnsi="Arial" w:cs="Arial"/>
          <w:b/>
          <w:color w:val="000000"/>
          <w:sz w:val="24"/>
          <w:szCs w:val="24"/>
        </w:rPr>
      </w:pPr>
    </w:p>
    <w:p w14:paraId="0000006B"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b/>
          <w:color w:val="000000"/>
          <w:sz w:val="24"/>
          <w:szCs w:val="24"/>
        </w:rPr>
      </w:pPr>
      <w:r>
        <w:rPr>
          <w:rFonts w:ascii="Arial" w:eastAsia="Arial" w:hAnsi="Arial" w:cs="Arial"/>
          <w:color w:val="000000"/>
          <w:sz w:val="24"/>
          <w:szCs w:val="24"/>
        </w:rPr>
        <w:t>These Terms of Use shall be governed and construed in accordance with laws of Singapore.</w:t>
      </w:r>
    </w:p>
    <w:p w14:paraId="0000006C" w14:textId="77777777" w:rsidR="00972ED2" w:rsidRDefault="00972ED2">
      <w:pPr>
        <w:pBdr>
          <w:top w:val="nil"/>
          <w:left w:val="nil"/>
          <w:bottom w:val="nil"/>
          <w:right w:val="nil"/>
          <w:between w:val="nil"/>
        </w:pBdr>
        <w:shd w:val="clear" w:color="auto" w:fill="FFFFFF"/>
        <w:spacing w:after="0" w:line="240" w:lineRule="auto"/>
        <w:ind w:left="567" w:hanging="567"/>
        <w:rPr>
          <w:rFonts w:ascii="Arial" w:eastAsia="Arial" w:hAnsi="Arial" w:cs="Arial"/>
          <w:b/>
          <w:color w:val="000000"/>
          <w:sz w:val="24"/>
          <w:szCs w:val="24"/>
        </w:rPr>
      </w:pPr>
    </w:p>
    <w:p w14:paraId="0000006D"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b/>
          <w:color w:val="000000"/>
          <w:sz w:val="24"/>
          <w:szCs w:val="24"/>
        </w:rPr>
      </w:pPr>
      <w:bookmarkStart w:id="8" w:name="_1fob9te" w:colFirst="0" w:colLast="0"/>
      <w:bookmarkEnd w:id="8"/>
      <w:r>
        <w:rPr>
          <w:rFonts w:ascii="Arial" w:eastAsia="Arial" w:hAnsi="Arial" w:cs="Arial"/>
          <w:color w:val="000000"/>
          <w:sz w:val="24"/>
          <w:szCs w:val="24"/>
        </w:rPr>
        <w:t>Subject to clause 11.3, any dispute arising out of or in connection with these Terms of Use, including any question regarding its existence, validity or termination, shall be referred to and finally resolved in the Courts of the Republic of Singapore and the parties hereby submit to the exclusive jurisdiction of the Courts of the Republic of Singapore.</w:t>
      </w:r>
    </w:p>
    <w:p w14:paraId="0000006E" w14:textId="77777777" w:rsidR="00972ED2" w:rsidRDefault="00972ED2">
      <w:pPr>
        <w:pBdr>
          <w:top w:val="nil"/>
          <w:left w:val="nil"/>
          <w:bottom w:val="nil"/>
          <w:right w:val="nil"/>
          <w:between w:val="nil"/>
        </w:pBdr>
        <w:shd w:val="clear" w:color="auto" w:fill="FFFFFF"/>
        <w:spacing w:after="0" w:line="240" w:lineRule="auto"/>
        <w:ind w:left="567" w:hanging="567"/>
        <w:jc w:val="both"/>
        <w:rPr>
          <w:rFonts w:ascii="Arial" w:eastAsia="Arial" w:hAnsi="Arial" w:cs="Arial"/>
          <w:b/>
          <w:color w:val="000000"/>
          <w:sz w:val="24"/>
          <w:szCs w:val="24"/>
        </w:rPr>
      </w:pPr>
    </w:p>
    <w:p w14:paraId="0000006F" w14:textId="77777777" w:rsidR="00972ED2" w:rsidRDefault="00F266A2">
      <w:pPr>
        <w:numPr>
          <w:ilvl w:val="1"/>
          <w:numId w:val="1"/>
        </w:numPr>
        <w:pBdr>
          <w:top w:val="nil"/>
          <w:left w:val="nil"/>
          <w:bottom w:val="nil"/>
          <w:right w:val="nil"/>
          <w:between w:val="nil"/>
        </w:pBdr>
        <w:shd w:val="clear" w:color="auto" w:fill="FFFFFF"/>
        <w:spacing w:after="0" w:line="240" w:lineRule="auto"/>
        <w:ind w:left="567" w:hanging="567"/>
        <w:jc w:val="both"/>
        <w:rPr>
          <w:rFonts w:ascii="Arial" w:eastAsia="Arial" w:hAnsi="Arial" w:cs="Arial"/>
          <w:b/>
          <w:color w:val="000000"/>
          <w:sz w:val="24"/>
          <w:szCs w:val="24"/>
        </w:rPr>
      </w:pPr>
      <w:bookmarkStart w:id="9" w:name="_3znysh7" w:colFirst="0" w:colLast="0"/>
      <w:bookmarkEnd w:id="9"/>
      <w:proofErr w:type="spellStart"/>
      <w:r>
        <w:rPr>
          <w:rFonts w:ascii="Arial" w:eastAsia="Arial" w:hAnsi="Arial" w:cs="Arial"/>
          <w:color w:val="000000"/>
          <w:sz w:val="24"/>
          <w:szCs w:val="24"/>
        </w:rPr>
        <w:t>GovTech</w:t>
      </w:r>
      <w:proofErr w:type="spellEnd"/>
      <w:r>
        <w:rPr>
          <w:rFonts w:ascii="Arial" w:eastAsia="Arial" w:hAnsi="Arial" w:cs="Arial"/>
          <w:color w:val="000000"/>
          <w:sz w:val="24"/>
          <w:szCs w:val="24"/>
        </w:rPr>
        <w:t xml:space="preserve"> may, at its sole discretion, refer any dispute referred to in clause 11.2 above to arbitration administered by the Singapore International Arbitration Centre (“</w:t>
      </w:r>
      <w:r>
        <w:rPr>
          <w:rFonts w:ascii="Arial" w:eastAsia="Arial" w:hAnsi="Arial" w:cs="Arial"/>
          <w:b/>
          <w:color w:val="000000"/>
          <w:sz w:val="24"/>
          <w:szCs w:val="24"/>
        </w:rPr>
        <w:t>SIAC</w:t>
      </w:r>
      <w:r>
        <w:rPr>
          <w:rFonts w:ascii="Arial" w:eastAsia="Arial" w:hAnsi="Arial" w:cs="Arial"/>
          <w:color w:val="000000"/>
          <w:sz w:val="24"/>
          <w:szCs w:val="24"/>
        </w:rPr>
        <w:t>”) in Singapore in accordance with the Arbitration Rules of the SIAC ("</w:t>
      </w:r>
      <w:r>
        <w:rPr>
          <w:rFonts w:ascii="Arial" w:eastAsia="Arial" w:hAnsi="Arial" w:cs="Arial"/>
          <w:b/>
          <w:color w:val="000000"/>
          <w:sz w:val="24"/>
          <w:szCs w:val="24"/>
        </w:rPr>
        <w:t>SIAC Rules</w:t>
      </w:r>
      <w:r>
        <w:rPr>
          <w:rFonts w:ascii="Arial" w:eastAsia="Arial" w:hAnsi="Arial" w:cs="Arial"/>
          <w:color w:val="000000"/>
          <w:sz w:val="24"/>
          <w:szCs w:val="24"/>
        </w:rPr>
        <w:t xml:space="preserve">") for the time being in force, which rules are deemed to be incorporated by reference in this clause. Further: </w:t>
      </w:r>
    </w:p>
    <w:p w14:paraId="00000070"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b/>
          <w:color w:val="000000"/>
          <w:sz w:val="24"/>
          <w:szCs w:val="24"/>
        </w:rPr>
      </w:pPr>
    </w:p>
    <w:p w14:paraId="00000071" w14:textId="77777777" w:rsidR="00972ED2" w:rsidRDefault="00F266A2">
      <w:pPr>
        <w:numPr>
          <w:ilvl w:val="2"/>
          <w:numId w:val="1"/>
        </w:numPr>
        <w:pBdr>
          <w:top w:val="nil"/>
          <w:left w:val="nil"/>
          <w:bottom w:val="nil"/>
          <w:right w:val="nil"/>
          <w:between w:val="nil"/>
        </w:pBdr>
        <w:shd w:val="clear" w:color="auto" w:fill="FFFFFF"/>
        <w:spacing w:after="0" w:line="240" w:lineRule="auto"/>
        <w:ind w:left="567" w:firstLine="0"/>
        <w:jc w:val="both"/>
        <w:rPr>
          <w:rFonts w:ascii="Arial" w:eastAsia="Arial" w:hAnsi="Arial" w:cs="Arial"/>
          <w:color w:val="000000"/>
          <w:sz w:val="24"/>
          <w:szCs w:val="24"/>
        </w:rPr>
      </w:pPr>
      <w:r>
        <w:rPr>
          <w:rFonts w:ascii="Arial" w:eastAsia="Arial" w:hAnsi="Arial" w:cs="Arial"/>
          <w:color w:val="000000"/>
          <w:sz w:val="24"/>
          <w:szCs w:val="24"/>
        </w:rPr>
        <w:t>The seat of the arbitration shall be Singapore.</w:t>
      </w:r>
    </w:p>
    <w:p w14:paraId="00000072"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73" w14:textId="77777777" w:rsidR="00972ED2" w:rsidRDefault="00F266A2">
      <w:pPr>
        <w:numPr>
          <w:ilvl w:val="2"/>
          <w:numId w:val="1"/>
        </w:numPr>
        <w:pBdr>
          <w:top w:val="nil"/>
          <w:left w:val="nil"/>
          <w:bottom w:val="nil"/>
          <w:right w:val="nil"/>
          <w:between w:val="nil"/>
        </w:pBdr>
        <w:shd w:val="clear" w:color="auto" w:fill="FFFFFF"/>
        <w:spacing w:after="0" w:line="240" w:lineRule="auto"/>
        <w:ind w:left="567" w:firstLine="0"/>
        <w:jc w:val="both"/>
        <w:rPr>
          <w:rFonts w:ascii="Arial" w:eastAsia="Arial" w:hAnsi="Arial" w:cs="Arial"/>
          <w:color w:val="000000"/>
          <w:sz w:val="24"/>
          <w:szCs w:val="24"/>
        </w:rPr>
      </w:pPr>
      <w:r>
        <w:rPr>
          <w:rFonts w:ascii="Arial" w:eastAsia="Arial" w:hAnsi="Arial" w:cs="Arial"/>
          <w:color w:val="000000"/>
          <w:sz w:val="24"/>
          <w:szCs w:val="24"/>
        </w:rPr>
        <w:t xml:space="preserve">The tribunal shall consist of one (1) arbitrator. </w:t>
      </w:r>
    </w:p>
    <w:p w14:paraId="00000074"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75" w14:textId="77777777" w:rsidR="00972ED2" w:rsidRDefault="00F266A2">
      <w:pPr>
        <w:numPr>
          <w:ilvl w:val="2"/>
          <w:numId w:val="1"/>
        </w:numPr>
        <w:pBdr>
          <w:top w:val="nil"/>
          <w:left w:val="nil"/>
          <w:bottom w:val="nil"/>
          <w:right w:val="nil"/>
          <w:between w:val="nil"/>
        </w:pBdr>
        <w:shd w:val="clear" w:color="auto" w:fill="FFFFFF"/>
        <w:spacing w:after="0" w:line="240" w:lineRule="auto"/>
        <w:ind w:left="567" w:firstLine="0"/>
        <w:jc w:val="both"/>
        <w:rPr>
          <w:rFonts w:ascii="Arial" w:eastAsia="Arial" w:hAnsi="Arial" w:cs="Arial"/>
          <w:color w:val="000000"/>
          <w:sz w:val="24"/>
          <w:szCs w:val="24"/>
        </w:rPr>
      </w:pPr>
      <w:bookmarkStart w:id="10" w:name="_2et92p0" w:colFirst="0" w:colLast="0"/>
      <w:bookmarkEnd w:id="10"/>
      <w:r>
        <w:rPr>
          <w:rFonts w:ascii="Arial" w:eastAsia="Arial" w:hAnsi="Arial" w:cs="Arial"/>
          <w:color w:val="000000"/>
          <w:sz w:val="24"/>
          <w:szCs w:val="24"/>
        </w:rPr>
        <w:t>The language of the arbitration shall be English.</w:t>
      </w:r>
    </w:p>
    <w:p w14:paraId="00000076" w14:textId="77777777" w:rsidR="00972ED2" w:rsidRDefault="00972ED2">
      <w:pPr>
        <w:pBdr>
          <w:top w:val="nil"/>
          <w:left w:val="nil"/>
          <w:bottom w:val="nil"/>
          <w:right w:val="nil"/>
          <w:between w:val="nil"/>
        </w:pBdr>
        <w:spacing w:after="0"/>
        <w:ind w:left="720" w:hanging="720"/>
        <w:rPr>
          <w:rFonts w:ascii="Arial" w:eastAsia="Arial" w:hAnsi="Arial" w:cs="Arial"/>
          <w:color w:val="000000"/>
          <w:sz w:val="24"/>
          <w:szCs w:val="24"/>
        </w:rPr>
      </w:pPr>
    </w:p>
    <w:p w14:paraId="00000077" w14:textId="77777777" w:rsidR="00972ED2" w:rsidRDefault="00F266A2">
      <w:pPr>
        <w:numPr>
          <w:ilvl w:val="2"/>
          <w:numId w:val="1"/>
        </w:numPr>
        <w:pBdr>
          <w:top w:val="nil"/>
          <w:left w:val="nil"/>
          <w:bottom w:val="nil"/>
          <w:right w:val="nil"/>
          <w:between w:val="nil"/>
        </w:pBdr>
        <w:shd w:val="clear" w:color="auto" w:fill="FFFFFF"/>
        <w:spacing w:after="0" w:line="240" w:lineRule="auto"/>
        <w:ind w:left="567" w:firstLine="0"/>
        <w:jc w:val="both"/>
        <w:rPr>
          <w:rFonts w:ascii="Arial" w:eastAsia="Arial" w:hAnsi="Arial" w:cs="Arial"/>
          <w:color w:val="000000"/>
          <w:sz w:val="24"/>
          <w:szCs w:val="24"/>
        </w:rPr>
      </w:pPr>
      <w:r>
        <w:rPr>
          <w:rFonts w:ascii="Arial" w:eastAsia="Arial" w:hAnsi="Arial" w:cs="Arial"/>
          <w:color w:val="000000"/>
          <w:sz w:val="24"/>
          <w:szCs w:val="24"/>
        </w:rPr>
        <w:t>All information, pleadings, documents, evidence and all matters relating to the arbitration shall be confidential.</w:t>
      </w:r>
    </w:p>
    <w:p w14:paraId="00000078" w14:textId="77777777" w:rsidR="00972ED2" w:rsidRDefault="00972ED2">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p>
    <w:p w14:paraId="00000079" w14:textId="119B2A18" w:rsidR="00972ED2" w:rsidRDefault="00743177">
      <w:pPr>
        <w:pBdr>
          <w:top w:val="nil"/>
          <w:left w:val="nil"/>
          <w:bottom w:val="nil"/>
          <w:right w:val="nil"/>
          <w:between w:val="nil"/>
        </w:pBdr>
        <w:shd w:val="clear" w:color="auto" w:fill="FFFFFF"/>
        <w:spacing w:after="0" w:line="240" w:lineRule="auto"/>
        <w:ind w:left="567" w:hanging="720"/>
        <w:jc w:val="both"/>
        <w:rPr>
          <w:rFonts w:ascii="Arial" w:eastAsia="Arial" w:hAnsi="Arial" w:cs="Arial"/>
          <w:color w:val="000000"/>
          <w:sz w:val="24"/>
          <w:szCs w:val="24"/>
        </w:rPr>
      </w:pPr>
      <w:bookmarkStart w:id="11" w:name="_tyjcwt" w:colFirst="0" w:colLast="0"/>
      <w:bookmarkEnd w:id="11"/>
      <w:ins w:id="12" w:author="GT-LEGL" w:date="2019-06-25T14:54:00Z">
        <w:r>
          <w:rPr>
            <w:rFonts w:ascii="Arial" w:eastAsia="Arial" w:hAnsi="Arial" w:cs="Arial"/>
            <w:color w:val="000000"/>
            <w:sz w:val="24"/>
            <w:szCs w:val="24"/>
          </w:rPr>
          <w:tab/>
        </w:r>
      </w:ins>
      <w:r w:rsidR="00F266A2">
        <w:rPr>
          <w:rFonts w:ascii="Arial" w:eastAsia="Arial" w:hAnsi="Arial" w:cs="Arial"/>
          <w:color w:val="000000"/>
          <w:sz w:val="24"/>
          <w:szCs w:val="24"/>
        </w:rPr>
        <w:t xml:space="preserve">Where </w:t>
      </w:r>
      <w:proofErr w:type="spellStart"/>
      <w:r w:rsidR="00F266A2">
        <w:rPr>
          <w:rFonts w:ascii="Arial" w:eastAsia="Arial" w:hAnsi="Arial" w:cs="Arial"/>
          <w:color w:val="000000"/>
          <w:sz w:val="24"/>
          <w:szCs w:val="24"/>
        </w:rPr>
        <w:t>GovTech</w:t>
      </w:r>
      <w:proofErr w:type="spellEnd"/>
      <w:r w:rsidR="00F266A2">
        <w:rPr>
          <w:rFonts w:ascii="Arial" w:eastAsia="Arial" w:hAnsi="Arial" w:cs="Arial"/>
          <w:color w:val="000000"/>
          <w:sz w:val="24"/>
          <w:szCs w:val="24"/>
        </w:rPr>
        <w:t xml:space="preserve"> is the defendant or respondent, it shall be given at least 30 days before the commencement of any legal action against it to elect to exercise the right herein to have the dispute submitted to arbitration. This right to elect shall not prejudice </w:t>
      </w:r>
      <w:proofErr w:type="spellStart"/>
      <w:r w:rsidR="00F266A2">
        <w:rPr>
          <w:rFonts w:ascii="Arial" w:eastAsia="Arial" w:hAnsi="Arial" w:cs="Arial"/>
          <w:color w:val="000000"/>
          <w:sz w:val="24"/>
          <w:szCs w:val="24"/>
        </w:rPr>
        <w:t>GovTech’s</w:t>
      </w:r>
      <w:proofErr w:type="spellEnd"/>
      <w:r w:rsidR="00F266A2">
        <w:rPr>
          <w:rFonts w:ascii="Arial" w:eastAsia="Arial" w:hAnsi="Arial" w:cs="Arial"/>
          <w:color w:val="000000"/>
          <w:sz w:val="24"/>
          <w:szCs w:val="24"/>
        </w:rPr>
        <w:t xml:space="preserve"> right to a limitation defence and the period to exercise the right shall not be abridged by reason of any accrual of a limitation defence in favour of </w:t>
      </w:r>
      <w:proofErr w:type="spellStart"/>
      <w:r w:rsidR="00F266A2">
        <w:rPr>
          <w:rFonts w:ascii="Arial" w:eastAsia="Arial" w:hAnsi="Arial" w:cs="Arial"/>
          <w:color w:val="000000"/>
          <w:sz w:val="24"/>
          <w:szCs w:val="24"/>
        </w:rPr>
        <w:t>GovTech</w:t>
      </w:r>
      <w:proofErr w:type="spellEnd"/>
      <w:r w:rsidR="00F266A2">
        <w:rPr>
          <w:rFonts w:ascii="Arial" w:eastAsia="Arial" w:hAnsi="Arial" w:cs="Arial"/>
          <w:color w:val="000000"/>
          <w:sz w:val="24"/>
          <w:szCs w:val="24"/>
        </w:rPr>
        <w:t xml:space="preserve"> during the said period.</w:t>
      </w:r>
    </w:p>
    <w:p w14:paraId="0000007A" w14:textId="77777777" w:rsidR="00972ED2" w:rsidRDefault="00972ED2">
      <w:pPr>
        <w:pBdr>
          <w:top w:val="nil"/>
          <w:left w:val="nil"/>
          <w:bottom w:val="nil"/>
          <w:right w:val="nil"/>
          <w:between w:val="nil"/>
        </w:pBdr>
        <w:shd w:val="clear" w:color="auto" w:fill="FFFFFF"/>
        <w:spacing w:after="450" w:line="240" w:lineRule="auto"/>
        <w:ind w:left="567" w:hanging="720"/>
        <w:jc w:val="both"/>
        <w:rPr>
          <w:rFonts w:ascii="Arial" w:eastAsia="Arial" w:hAnsi="Arial" w:cs="Arial"/>
          <w:color w:val="000000"/>
          <w:sz w:val="24"/>
          <w:szCs w:val="24"/>
        </w:rPr>
      </w:pPr>
    </w:p>
    <w:p w14:paraId="0000007B" w14:textId="77777777" w:rsidR="00972ED2" w:rsidRDefault="00972ED2">
      <w:pPr>
        <w:rPr>
          <w:rFonts w:ascii="Arial" w:eastAsia="Arial" w:hAnsi="Arial" w:cs="Arial"/>
          <w:sz w:val="24"/>
          <w:szCs w:val="24"/>
        </w:rPr>
      </w:pPr>
    </w:p>
    <w:p w14:paraId="0000007C" w14:textId="77777777" w:rsidR="00972ED2" w:rsidRDefault="00F266A2">
      <w:pPr>
        <w:jc w:val="center"/>
        <w:rPr>
          <w:rFonts w:ascii="Arial" w:eastAsia="Arial" w:hAnsi="Arial" w:cs="Arial"/>
          <w:sz w:val="24"/>
          <w:szCs w:val="24"/>
        </w:rPr>
      </w:pPr>
      <w:r>
        <w:rPr>
          <w:rFonts w:ascii="Arial" w:eastAsia="Arial" w:hAnsi="Arial" w:cs="Arial"/>
          <w:sz w:val="24"/>
          <w:szCs w:val="24"/>
        </w:rPr>
        <w:t>This version of the Terms of Use is dated 20 August 2018.</w:t>
      </w:r>
    </w:p>
    <w:p w14:paraId="0000007D" w14:textId="77777777" w:rsidR="00972ED2" w:rsidRDefault="00F266A2">
      <w:pPr>
        <w:rPr>
          <w:rFonts w:ascii="Arial" w:eastAsia="Arial" w:hAnsi="Arial" w:cs="Arial"/>
          <w:sz w:val="24"/>
          <w:szCs w:val="24"/>
        </w:rPr>
      </w:pPr>
      <w:r>
        <w:br w:type="page"/>
      </w:r>
    </w:p>
    <w:p w14:paraId="0000007E" w14:textId="77777777" w:rsidR="00972ED2" w:rsidRDefault="00972ED2">
      <w:pPr>
        <w:rPr>
          <w:rFonts w:ascii="Arial" w:eastAsia="Arial" w:hAnsi="Arial" w:cs="Arial"/>
          <w:sz w:val="24"/>
          <w:szCs w:val="24"/>
        </w:rPr>
      </w:pPr>
    </w:p>
    <w:p w14:paraId="0000007F" w14:textId="77777777" w:rsidR="00972ED2" w:rsidRDefault="00F266A2">
      <w:pPr>
        <w:jc w:val="center"/>
        <w:rPr>
          <w:rFonts w:ascii="Arial" w:eastAsia="Arial" w:hAnsi="Arial" w:cs="Arial"/>
          <w:b/>
          <w:sz w:val="24"/>
          <w:szCs w:val="24"/>
        </w:rPr>
      </w:pPr>
      <w:r>
        <w:rPr>
          <w:rFonts w:ascii="Arial" w:eastAsia="Arial" w:hAnsi="Arial" w:cs="Arial"/>
          <w:b/>
          <w:sz w:val="24"/>
          <w:szCs w:val="24"/>
        </w:rPr>
        <w:t>SCHEDULE</w:t>
      </w:r>
    </w:p>
    <w:p w14:paraId="00000080" w14:textId="77777777" w:rsidR="00972ED2" w:rsidRDefault="00F266A2">
      <w:pPr>
        <w:numPr>
          <w:ilvl w:val="0"/>
          <w:numId w:val="2"/>
        </w:numPr>
        <w:pBdr>
          <w:top w:val="nil"/>
          <w:left w:val="nil"/>
          <w:bottom w:val="nil"/>
          <w:right w:val="nil"/>
          <w:between w:val="nil"/>
        </w:pBdr>
        <w:spacing w:after="0"/>
        <w:ind w:left="1134" w:hanging="567"/>
        <w:rPr>
          <w:rFonts w:ascii="Arial" w:eastAsia="Arial" w:hAnsi="Arial" w:cs="Arial"/>
          <w:color w:val="000000"/>
          <w:sz w:val="24"/>
          <w:szCs w:val="24"/>
        </w:rPr>
      </w:pPr>
      <w:r>
        <w:rPr>
          <w:rFonts w:ascii="Arial" w:eastAsia="Arial" w:hAnsi="Arial" w:cs="Arial"/>
          <w:b/>
          <w:color w:val="000000"/>
          <w:sz w:val="24"/>
          <w:szCs w:val="24"/>
        </w:rPr>
        <w:t>Name of Service</w:t>
      </w:r>
      <w:r>
        <w:rPr>
          <w:rFonts w:ascii="Arial" w:eastAsia="Arial" w:hAnsi="Arial" w:cs="Arial"/>
          <w:color w:val="000000"/>
          <w:sz w:val="24"/>
          <w:szCs w:val="24"/>
        </w:rPr>
        <w:t>:</w:t>
      </w:r>
      <w:r>
        <w:rPr>
          <w:rFonts w:ascii="Arial" w:eastAsia="Arial" w:hAnsi="Arial" w:cs="Arial"/>
          <w:sz w:val="24"/>
          <w:szCs w:val="24"/>
        </w:rPr>
        <w:t xml:space="preserve"> </w:t>
      </w:r>
      <w:commentRangeStart w:id="13"/>
      <w:commentRangeStart w:id="14"/>
      <w:proofErr w:type="spellStart"/>
      <w:r>
        <w:rPr>
          <w:rFonts w:ascii="Arial" w:eastAsia="Arial" w:hAnsi="Arial" w:cs="Arial"/>
          <w:sz w:val="24"/>
          <w:szCs w:val="24"/>
          <w:highlight w:val="yellow"/>
        </w:rPr>
        <w:t>OpenCerts</w:t>
      </w:r>
      <w:commentRangeEnd w:id="13"/>
      <w:proofErr w:type="spellEnd"/>
      <w:r w:rsidR="00447823">
        <w:rPr>
          <w:rStyle w:val="CommentReference"/>
        </w:rPr>
        <w:commentReference w:id="13"/>
      </w:r>
      <w:commentRangeEnd w:id="14"/>
      <w:r w:rsidR="006154BB">
        <w:rPr>
          <w:rStyle w:val="CommentReference"/>
        </w:rPr>
        <w:commentReference w:id="14"/>
      </w:r>
    </w:p>
    <w:p w14:paraId="00000081" w14:textId="77777777" w:rsidR="00972ED2" w:rsidRDefault="00972ED2">
      <w:pPr>
        <w:pBdr>
          <w:top w:val="nil"/>
          <w:left w:val="nil"/>
          <w:bottom w:val="nil"/>
          <w:right w:val="nil"/>
          <w:between w:val="nil"/>
        </w:pBdr>
        <w:spacing w:after="0"/>
        <w:ind w:left="1134" w:hanging="567"/>
        <w:rPr>
          <w:rFonts w:ascii="Arial" w:eastAsia="Arial" w:hAnsi="Arial" w:cs="Arial"/>
          <w:color w:val="000000"/>
          <w:sz w:val="24"/>
          <w:szCs w:val="24"/>
        </w:rPr>
      </w:pPr>
    </w:p>
    <w:p w14:paraId="00000082" w14:textId="10875CCF" w:rsidR="00972ED2" w:rsidRDefault="00F266A2">
      <w:pPr>
        <w:numPr>
          <w:ilvl w:val="0"/>
          <w:numId w:val="2"/>
        </w:numPr>
        <w:pBdr>
          <w:top w:val="nil"/>
          <w:left w:val="nil"/>
          <w:bottom w:val="nil"/>
          <w:right w:val="nil"/>
          <w:between w:val="nil"/>
        </w:pBdr>
        <w:spacing w:after="0"/>
        <w:ind w:left="1134" w:hanging="567"/>
        <w:rPr>
          <w:rFonts w:ascii="Arial" w:eastAsia="Arial" w:hAnsi="Arial" w:cs="Arial"/>
          <w:b/>
          <w:color w:val="000000"/>
          <w:sz w:val="24"/>
          <w:szCs w:val="24"/>
        </w:rPr>
      </w:pPr>
      <w:r>
        <w:rPr>
          <w:rFonts w:ascii="Arial" w:eastAsia="Arial" w:hAnsi="Arial" w:cs="Arial"/>
          <w:b/>
          <w:color w:val="000000"/>
          <w:sz w:val="24"/>
          <w:szCs w:val="24"/>
        </w:rPr>
        <w:t xml:space="preserve">Nature of </w:t>
      </w:r>
      <w:commentRangeStart w:id="15"/>
      <w:r>
        <w:rPr>
          <w:rFonts w:ascii="Arial" w:eastAsia="Arial" w:hAnsi="Arial" w:cs="Arial"/>
          <w:b/>
          <w:color w:val="000000"/>
          <w:sz w:val="24"/>
          <w:szCs w:val="24"/>
        </w:rPr>
        <w:t>Service</w:t>
      </w:r>
      <w:commentRangeEnd w:id="15"/>
      <w:r>
        <w:commentReference w:id="15"/>
      </w:r>
      <w:r w:rsidR="00D749FF">
        <w:rPr>
          <w:rFonts w:ascii="Arial" w:eastAsia="Arial" w:hAnsi="Arial" w:cs="Arial"/>
          <w:b/>
          <w:color w:val="000000"/>
          <w:sz w:val="24"/>
          <w:szCs w:val="24"/>
        </w:rPr>
        <w:t xml:space="preserve"> </w:t>
      </w:r>
      <w:r w:rsidR="00D749FF" w:rsidRPr="006949F8">
        <w:rPr>
          <w:rFonts w:ascii="Arial" w:eastAsia="Arial" w:hAnsi="Arial" w:cs="Arial"/>
          <w:b/>
          <w:color w:val="000000"/>
          <w:sz w:val="24"/>
          <w:szCs w:val="24"/>
        </w:rPr>
        <w:t>and Special Terms</w:t>
      </w:r>
    </w:p>
    <w:p w14:paraId="00000083" w14:textId="77777777" w:rsidR="00972ED2" w:rsidRDefault="00972ED2">
      <w:pPr>
        <w:pBdr>
          <w:top w:val="nil"/>
          <w:left w:val="nil"/>
          <w:bottom w:val="nil"/>
          <w:right w:val="nil"/>
          <w:between w:val="nil"/>
        </w:pBdr>
        <w:spacing w:after="0"/>
        <w:ind w:left="1276" w:hanging="720"/>
        <w:rPr>
          <w:rFonts w:ascii="Arial" w:eastAsia="Arial" w:hAnsi="Arial" w:cs="Arial"/>
          <w:b/>
          <w:color w:val="000000"/>
          <w:sz w:val="24"/>
          <w:szCs w:val="24"/>
        </w:rPr>
      </w:pPr>
    </w:p>
    <w:p w14:paraId="00000084" w14:textId="3038F458" w:rsidR="00972ED2" w:rsidRDefault="00F266A2">
      <w:pPr>
        <w:numPr>
          <w:ilvl w:val="1"/>
          <w:numId w:val="2"/>
        </w:numPr>
        <w:pBdr>
          <w:top w:val="nil"/>
          <w:left w:val="nil"/>
          <w:bottom w:val="nil"/>
          <w:right w:val="nil"/>
          <w:between w:val="nil"/>
        </w:pBdr>
        <w:shd w:val="clear" w:color="auto" w:fill="FFFFFF"/>
        <w:spacing w:after="0" w:line="240" w:lineRule="auto"/>
        <w:ind w:left="1134" w:hanging="566"/>
        <w:jc w:val="both"/>
        <w:rPr>
          <w:rFonts w:ascii="Arial" w:eastAsia="Arial" w:hAnsi="Arial" w:cs="Arial"/>
          <w:color w:val="333333"/>
          <w:sz w:val="24"/>
          <w:szCs w:val="24"/>
        </w:rPr>
      </w:pPr>
      <w:r>
        <w:rPr>
          <w:rFonts w:ascii="Arial" w:eastAsia="Arial" w:hAnsi="Arial" w:cs="Arial"/>
          <w:color w:val="333333"/>
          <w:sz w:val="24"/>
          <w:szCs w:val="24"/>
        </w:rPr>
        <w:t xml:space="preserve">This Service facilitates the </w:t>
      </w:r>
      <w:r w:rsidR="00743177" w:rsidRPr="006949F8">
        <w:rPr>
          <w:rFonts w:ascii="Arial" w:eastAsia="Arial" w:hAnsi="Arial" w:cs="Arial"/>
          <w:color w:val="333333"/>
          <w:sz w:val="24"/>
          <w:szCs w:val="24"/>
        </w:rPr>
        <w:t>issuance</w:t>
      </w:r>
      <w:r w:rsidRPr="006949F8">
        <w:rPr>
          <w:rFonts w:ascii="Arial" w:eastAsia="Arial" w:hAnsi="Arial" w:cs="Arial"/>
          <w:color w:val="333333"/>
          <w:sz w:val="24"/>
          <w:szCs w:val="24"/>
        </w:rPr>
        <w:t xml:space="preserve">, </w:t>
      </w:r>
      <w:r w:rsidR="00743177" w:rsidRPr="006949F8">
        <w:rPr>
          <w:rFonts w:ascii="Arial" w:eastAsia="Arial" w:hAnsi="Arial" w:cs="Arial"/>
          <w:color w:val="333333"/>
          <w:sz w:val="24"/>
          <w:szCs w:val="24"/>
        </w:rPr>
        <w:t xml:space="preserve">verification </w:t>
      </w:r>
      <w:r w:rsidRPr="006949F8">
        <w:rPr>
          <w:rFonts w:ascii="Arial" w:eastAsia="Arial" w:hAnsi="Arial" w:cs="Arial"/>
          <w:color w:val="333333"/>
          <w:sz w:val="24"/>
          <w:szCs w:val="24"/>
        </w:rPr>
        <w:t xml:space="preserve">and </w:t>
      </w:r>
      <w:r w:rsidR="00743177" w:rsidRPr="006949F8">
        <w:rPr>
          <w:rFonts w:ascii="Arial" w:eastAsia="Arial" w:hAnsi="Arial" w:cs="Arial"/>
          <w:color w:val="333333"/>
          <w:sz w:val="24"/>
          <w:szCs w:val="24"/>
        </w:rPr>
        <w:t xml:space="preserve">revocation </w:t>
      </w:r>
      <w:r w:rsidRPr="006949F8">
        <w:rPr>
          <w:rFonts w:ascii="Arial" w:eastAsia="Arial" w:hAnsi="Arial" w:cs="Arial"/>
          <w:color w:val="333333"/>
          <w:sz w:val="24"/>
          <w:szCs w:val="24"/>
        </w:rPr>
        <w:t xml:space="preserve">of </w:t>
      </w:r>
      <w:commentRangeStart w:id="16"/>
      <w:commentRangeStart w:id="17"/>
      <w:r w:rsidRPr="006949F8">
        <w:rPr>
          <w:rFonts w:ascii="Arial" w:eastAsia="Arial" w:hAnsi="Arial" w:cs="Arial"/>
          <w:color w:val="333333"/>
          <w:sz w:val="24"/>
          <w:szCs w:val="24"/>
        </w:rPr>
        <w:t>certificates and documents</w:t>
      </w:r>
      <w:commentRangeEnd w:id="16"/>
      <w:r w:rsidR="00743177" w:rsidRPr="006949F8">
        <w:rPr>
          <w:rStyle w:val="CommentReference"/>
        </w:rPr>
        <w:commentReference w:id="16"/>
      </w:r>
      <w:commentRangeEnd w:id="17"/>
      <w:r w:rsidR="006154BB" w:rsidRPr="006949F8">
        <w:rPr>
          <w:rStyle w:val="CommentReference"/>
        </w:rPr>
        <w:commentReference w:id="17"/>
      </w:r>
      <w:r w:rsidRPr="006949F8">
        <w:rPr>
          <w:rFonts w:ascii="Arial" w:eastAsia="Arial" w:hAnsi="Arial" w:cs="Arial"/>
          <w:color w:val="333333"/>
          <w:sz w:val="24"/>
          <w:szCs w:val="24"/>
        </w:rPr>
        <w:t>.</w:t>
      </w:r>
      <w:r>
        <w:rPr>
          <w:rFonts w:ascii="Arial" w:eastAsia="Arial" w:hAnsi="Arial" w:cs="Arial"/>
          <w:color w:val="333333"/>
          <w:sz w:val="24"/>
          <w:szCs w:val="24"/>
        </w:rPr>
        <w:t xml:space="preserve">  </w:t>
      </w:r>
    </w:p>
    <w:p w14:paraId="00000085" w14:textId="77777777" w:rsidR="00972ED2" w:rsidRDefault="00972ED2">
      <w:pPr>
        <w:pBdr>
          <w:top w:val="nil"/>
          <w:left w:val="nil"/>
          <w:bottom w:val="nil"/>
          <w:right w:val="nil"/>
          <w:between w:val="nil"/>
        </w:pBdr>
        <w:shd w:val="clear" w:color="auto" w:fill="FFFFFF"/>
        <w:spacing w:after="0" w:line="240" w:lineRule="auto"/>
        <w:ind w:left="1134" w:hanging="566"/>
        <w:jc w:val="both"/>
        <w:rPr>
          <w:rFonts w:ascii="Arial" w:eastAsia="Arial" w:hAnsi="Arial" w:cs="Arial"/>
          <w:color w:val="333333"/>
          <w:sz w:val="24"/>
          <w:szCs w:val="24"/>
        </w:rPr>
      </w:pPr>
    </w:p>
    <w:p w14:paraId="00000087" w14:textId="240A78E9" w:rsidR="00972ED2" w:rsidDel="006949F8" w:rsidRDefault="00972ED2">
      <w:pPr>
        <w:pBdr>
          <w:top w:val="nil"/>
          <w:left w:val="nil"/>
          <w:bottom w:val="nil"/>
          <w:right w:val="nil"/>
          <w:between w:val="nil"/>
        </w:pBdr>
        <w:shd w:val="clear" w:color="auto" w:fill="FFFFFF"/>
        <w:spacing w:after="0" w:line="240" w:lineRule="auto"/>
        <w:ind w:left="1509"/>
        <w:jc w:val="both"/>
        <w:rPr>
          <w:del w:id="18" w:author="GT-LEGL" w:date="2019-06-27T15:32:00Z"/>
          <w:rFonts w:ascii="Arial" w:eastAsia="Arial" w:hAnsi="Arial" w:cs="Arial"/>
          <w:color w:val="333333"/>
          <w:sz w:val="24"/>
          <w:szCs w:val="24"/>
        </w:rPr>
      </w:pPr>
    </w:p>
    <w:p w14:paraId="00000088" w14:textId="1373F8EB" w:rsidR="00972ED2" w:rsidRPr="006949F8" w:rsidRDefault="00F266A2">
      <w:pPr>
        <w:numPr>
          <w:ilvl w:val="1"/>
          <w:numId w:val="2"/>
        </w:numPr>
        <w:pBdr>
          <w:top w:val="nil"/>
          <w:left w:val="nil"/>
          <w:bottom w:val="nil"/>
          <w:right w:val="nil"/>
          <w:between w:val="nil"/>
        </w:pBdr>
        <w:shd w:val="clear" w:color="auto" w:fill="FFFFFF"/>
        <w:spacing w:after="0" w:line="240" w:lineRule="auto"/>
        <w:ind w:left="1134" w:hanging="566"/>
        <w:jc w:val="both"/>
        <w:rPr>
          <w:rFonts w:ascii="Arial" w:eastAsia="Arial" w:hAnsi="Arial" w:cs="Arial"/>
          <w:color w:val="333333"/>
          <w:sz w:val="24"/>
          <w:szCs w:val="24"/>
        </w:rPr>
      </w:pPr>
      <w:r w:rsidRPr="006949F8">
        <w:rPr>
          <w:rFonts w:ascii="Arial" w:eastAsia="Arial" w:hAnsi="Arial" w:cs="Arial"/>
          <w:color w:val="333333"/>
          <w:sz w:val="24"/>
          <w:szCs w:val="24"/>
        </w:rPr>
        <w:t xml:space="preserve">To </w:t>
      </w:r>
      <w:commentRangeStart w:id="19"/>
      <w:commentRangeStart w:id="20"/>
      <w:commentRangeStart w:id="21"/>
      <w:del w:id="22" w:author="GT-LEGL" w:date="2019-06-27T15:34:00Z">
        <w:r w:rsidRPr="006949F8" w:rsidDel="006949F8">
          <w:rPr>
            <w:rFonts w:ascii="Arial" w:eastAsia="Arial" w:hAnsi="Arial" w:cs="Arial"/>
            <w:color w:val="333333"/>
            <w:sz w:val="24"/>
            <w:szCs w:val="24"/>
          </w:rPr>
          <w:delText xml:space="preserve">most easily </w:delText>
        </w:r>
        <w:commentRangeEnd w:id="19"/>
        <w:r w:rsidR="00743177" w:rsidRPr="006949F8" w:rsidDel="006949F8">
          <w:rPr>
            <w:rStyle w:val="CommentReference"/>
          </w:rPr>
          <w:commentReference w:id="19"/>
        </w:r>
        <w:commentRangeEnd w:id="20"/>
        <w:r w:rsidR="000B4B91" w:rsidRPr="006949F8" w:rsidDel="006949F8">
          <w:rPr>
            <w:rStyle w:val="CommentReference"/>
          </w:rPr>
          <w:commentReference w:id="20"/>
        </w:r>
        <w:commentRangeEnd w:id="21"/>
        <w:r w:rsidR="006949F8" w:rsidRPr="006949F8" w:rsidDel="006949F8">
          <w:rPr>
            <w:rStyle w:val="CommentReference"/>
          </w:rPr>
          <w:commentReference w:id="21"/>
        </w:r>
      </w:del>
      <w:r w:rsidRPr="006949F8">
        <w:rPr>
          <w:rFonts w:ascii="Arial" w:eastAsia="Arial" w:hAnsi="Arial" w:cs="Arial"/>
          <w:color w:val="333333"/>
          <w:sz w:val="24"/>
          <w:szCs w:val="24"/>
        </w:rPr>
        <w:t xml:space="preserve">use the Service, you may first install a web browser (such as the Google Chrome web browser) and </w:t>
      </w:r>
      <w:r w:rsidR="006949F8">
        <w:rPr>
          <w:rFonts w:ascii="Arial" w:eastAsia="Arial" w:hAnsi="Arial" w:cs="Arial"/>
          <w:color w:val="333333"/>
          <w:sz w:val="24"/>
          <w:szCs w:val="24"/>
        </w:rPr>
        <w:t xml:space="preserve">have </w:t>
      </w:r>
      <w:r w:rsidRPr="006949F8">
        <w:rPr>
          <w:rFonts w:ascii="Arial" w:eastAsia="Arial" w:hAnsi="Arial" w:cs="Arial"/>
          <w:color w:val="333333"/>
          <w:sz w:val="24"/>
          <w:szCs w:val="24"/>
        </w:rPr>
        <w:t xml:space="preserve">the </w:t>
      </w:r>
      <w:proofErr w:type="spellStart"/>
      <w:r w:rsidRPr="006949F8">
        <w:rPr>
          <w:rFonts w:ascii="Arial" w:eastAsia="Arial" w:hAnsi="Arial" w:cs="Arial"/>
          <w:color w:val="333333"/>
          <w:sz w:val="24"/>
          <w:szCs w:val="24"/>
        </w:rPr>
        <w:t>MetaMask</w:t>
      </w:r>
      <w:proofErr w:type="spellEnd"/>
      <w:r w:rsidRPr="006949F8">
        <w:rPr>
          <w:rFonts w:ascii="Arial" w:eastAsia="Arial" w:hAnsi="Arial" w:cs="Arial"/>
          <w:color w:val="333333"/>
          <w:sz w:val="24"/>
          <w:szCs w:val="24"/>
        </w:rPr>
        <w:t xml:space="preserve"> electronic wallet</w:t>
      </w:r>
      <w:r w:rsidR="006949F8">
        <w:rPr>
          <w:rFonts w:ascii="Arial" w:eastAsia="Arial" w:hAnsi="Arial" w:cs="Arial"/>
          <w:color w:val="333333"/>
          <w:sz w:val="24"/>
          <w:szCs w:val="24"/>
        </w:rPr>
        <w:t xml:space="preserve"> or a Ledger hardware wallet</w:t>
      </w:r>
      <w:r w:rsidRPr="006949F8">
        <w:rPr>
          <w:rFonts w:ascii="Arial" w:eastAsia="Arial" w:hAnsi="Arial" w:cs="Arial"/>
          <w:color w:val="333333"/>
          <w:sz w:val="24"/>
          <w:szCs w:val="24"/>
        </w:rPr>
        <w:t xml:space="preserve">. </w:t>
      </w:r>
      <w:proofErr w:type="spellStart"/>
      <w:r w:rsidRPr="006949F8">
        <w:rPr>
          <w:rFonts w:ascii="Arial" w:eastAsia="Arial" w:hAnsi="Arial" w:cs="Arial"/>
          <w:color w:val="333333"/>
          <w:sz w:val="24"/>
          <w:szCs w:val="24"/>
        </w:rPr>
        <w:t>MetaMask</w:t>
      </w:r>
      <w:proofErr w:type="spellEnd"/>
      <w:r w:rsidRPr="006949F8">
        <w:rPr>
          <w:rFonts w:ascii="Arial" w:eastAsia="Arial" w:hAnsi="Arial" w:cs="Arial"/>
          <w:color w:val="333333"/>
          <w:sz w:val="24"/>
          <w:szCs w:val="24"/>
        </w:rPr>
        <w:t xml:space="preserve"> and other electronic wallets allow you to purchase, store, and engage in transactions using </w:t>
      </w:r>
      <w:proofErr w:type="spellStart"/>
      <w:r w:rsidRPr="006949F8">
        <w:rPr>
          <w:rFonts w:ascii="Arial" w:eastAsia="Arial" w:hAnsi="Arial" w:cs="Arial"/>
          <w:color w:val="333333"/>
          <w:sz w:val="24"/>
          <w:szCs w:val="24"/>
        </w:rPr>
        <w:t>Ethereum</w:t>
      </w:r>
      <w:proofErr w:type="spellEnd"/>
      <w:r w:rsidRPr="006949F8">
        <w:rPr>
          <w:rFonts w:ascii="Arial" w:eastAsia="Arial" w:hAnsi="Arial" w:cs="Arial"/>
          <w:color w:val="333333"/>
          <w:sz w:val="24"/>
          <w:szCs w:val="24"/>
        </w:rPr>
        <w:t xml:space="preserve"> cryptocurrency. You will not be able to engage in any </w:t>
      </w:r>
      <w:commentRangeStart w:id="23"/>
      <w:commentRangeStart w:id="24"/>
      <w:r w:rsidRPr="006949F8">
        <w:rPr>
          <w:rFonts w:ascii="Arial" w:eastAsia="Arial" w:hAnsi="Arial" w:cs="Arial"/>
          <w:color w:val="333333"/>
          <w:sz w:val="24"/>
          <w:szCs w:val="24"/>
        </w:rPr>
        <w:t xml:space="preserve">transactions </w:t>
      </w:r>
      <w:commentRangeEnd w:id="23"/>
      <w:r w:rsidR="004A5176" w:rsidRPr="006949F8">
        <w:rPr>
          <w:rStyle w:val="CommentReference"/>
        </w:rPr>
        <w:commentReference w:id="23"/>
      </w:r>
      <w:commentRangeEnd w:id="24"/>
      <w:r w:rsidR="000B4B91" w:rsidRPr="006949F8">
        <w:rPr>
          <w:rStyle w:val="CommentReference"/>
        </w:rPr>
        <w:commentReference w:id="24"/>
      </w:r>
      <w:r w:rsidRPr="006949F8">
        <w:rPr>
          <w:rFonts w:ascii="Arial" w:eastAsia="Arial" w:hAnsi="Arial" w:cs="Arial"/>
          <w:color w:val="333333"/>
          <w:sz w:val="24"/>
          <w:szCs w:val="24"/>
        </w:rPr>
        <w:t xml:space="preserve">on the Service other than through </w:t>
      </w:r>
      <w:proofErr w:type="spellStart"/>
      <w:r w:rsidRPr="006949F8">
        <w:rPr>
          <w:rFonts w:ascii="Arial" w:eastAsia="Arial" w:hAnsi="Arial" w:cs="Arial"/>
          <w:color w:val="333333"/>
          <w:sz w:val="24"/>
          <w:szCs w:val="24"/>
        </w:rPr>
        <w:t>MetaMask</w:t>
      </w:r>
      <w:proofErr w:type="spellEnd"/>
      <w:r w:rsidRPr="006949F8">
        <w:rPr>
          <w:rFonts w:ascii="Arial" w:eastAsia="Arial" w:hAnsi="Arial" w:cs="Arial"/>
          <w:color w:val="333333"/>
          <w:sz w:val="24"/>
          <w:szCs w:val="24"/>
        </w:rPr>
        <w:t xml:space="preserve">, or </w:t>
      </w:r>
      <w:r w:rsidR="00C70E0E" w:rsidRPr="006949F8">
        <w:rPr>
          <w:rFonts w:ascii="Arial" w:eastAsia="Arial" w:hAnsi="Arial" w:cs="Arial"/>
          <w:color w:val="333333"/>
          <w:sz w:val="24"/>
          <w:szCs w:val="24"/>
        </w:rPr>
        <w:t>Ledger hardware wallet.</w:t>
      </w:r>
    </w:p>
    <w:p w14:paraId="00000089" w14:textId="77777777" w:rsidR="00972ED2" w:rsidRDefault="00972ED2">
      <w:pPr>
        <w:pBdr>
          <w:top w:val="nil"/>
          <w:left w:val="nil"/>
          <w:bottom w:val="nil"/>
          <w:right w:val="nil"/>
          <w:between w:val="nil"/>
        </w:pBdr>
        <w:shd w:val="clear" w:color="auto" w:fill="FFFFFF"/>
        <w:spacing w:after="0" w:line="240" w:lineRule="auto"/>
        <w:ind w:left="1509"/>
        <w:jc w:val="both"/>
        <w:rPr>
          <w:rFonts w:ascii="Arial" w:eastAsia="Arial" w:hAnsi="Arial" w:cs="Arial"/>
          <w:color w:val="333333"/>
          <w:sz w:val="24"/>
          <w:szCs w:val="24"/>
        </w:rPr>
      </w:pPr>
    </w:p>
    <w:p w14:paraId="0000008A" w14:textId="77777777" w:rsidR="00972ED2" w:rsidRPr="006949F8" w:rsidRDefault="00F266A2">
      <w:pPr>
        <w:numPr>
          <w:ilvl w:val="1"/>
          <w:numId w:val="2"/>
        </w:numPr>
        <w:pBdr>
          <w:top w:val="nil"/>
          <w:left w:val="nil"/>
          <w:bottom w:val="nil"/>
          <w:right w:val="nil"/>
          <w:between w:val="nil"/>
        </w:pBdr>
        <w:shd w:val="clear" w:color="auto" w:fill="FFFFFF"/>
        <w:spacing w:after="0" w:line="240" w:lineRule="auto"/>
        <w:ind w:left="1134" w:hanging="566"/>
        <w:jc w:val="both"/>
        <w:rPr>
          <w:rFonts w:ascii="Arial" w:eastAsia="Arial" w:hAnsi="Arial" w:cs="Arial"/>
          <w:color w:val="333333"/>
          <w:sz w:val="24"/>
          <w:szCs w:val="24"/>
        </w:rPr>
      </w:pPr>
      <w:r w:rsidRPr="006949F8">
        <w:rPr>
          <w:rFonts w:ascii="Arial" w:eastAsia="Arial" w:hAnsi="Arial" w:cs="Arial"/>
          <w:color w:val="333333"/>
          <w:sz w:val="24"/>
          <w:szCs w:val="24"/>
        </w:rPr>
        <w:t xml:space="preserve">Transactions that take place on this Service are managed and confirmed via the </w:t>
      </w:r>
      <w:proofErr w:type="spellStart"/>
      <w:r w:rsidRPr="006949F8">
        <w:rPr>
          <w:rFonts w:ascii="Arial" w:eastAsia="Arial" w:hAnsi="Arial" w:cs="Arial"/>
          <w:color w:val="333333"/>
          <w:sz w:val="24"/>
          <w:szCs w:val="24"/>
        </w:rPr>
        <w:t>Ethereum</w:t>
      </w:r>
      <w:proofErr w:type="spellEnd"/>
      <w:r w:rsidRPr="006949F8">
        <w:rPr>
          <w:rFonts w:ascii="Arial" w:eastAsia="Arial" w:hAnsi="Arial" w:cs="Arial"/>
          <w:color w:val="333333"/>
          <w:sz w:val="24"/>
          <w:szCs w:val="24"/>
        </w:rPr>
        <w:t xml:space="preserve"> </w:t>
      </w:r>
      <w:proofErr w:type="spellStart"/>
      <w:r w:rsidRPr="006949F8">
        <w:rPr>
          <w:rFonts w:ascii="Arial" w:eastAsia="Arial" w:hAnsi="Arial" w:cs="Arial"/>
          <w:color w:val="333333"/>
          <w:sz w:val="24"/>
          <w:szCs w:val="24"/>
        </w:rPr>
        <w:t>blockchain</w:t>
      </w:r>
      <w:proofErr w:type="spellEnd"/>
      <w:r w:rsidRPr="006949F8">
        <w:rPr>
          <w:rFonts w:ascii="Arial" w:eastAsia="Arial" w:hAnsi="Arial" w:cs="Arial"/>
          <w:color w:val="333333"/>
          <w:sz w:val="24"/>
          <w:szCs w:val="24"/>
        </w:rPr>
        <w:t xml:space="preserve">. You understand that your </w:t>
      </w:r>
      <w:proofErr w:type="spellStart"/>
      <w:r w:rsidRPr="006949F8">
        <w:rPr>
          <w:rFonts w:ascii="Arial" w:eastAsia="Arial" w:hAnsi="Arial" w:cs="Arial"/>
          <w:color w:val="333333"/>
          <w:sz w:val="24"/>
          <w:szCs w:val="24"/>
        </w:rPr>
        <w:t>Ethereum</w:t>
      </w:r>
      <w:proofErr w:type="spellEnd"/>
      <w:r w:rsidRPr="006949F8">
        <w:rPr>
          <w:rFonts w:ascii="Arial" w:eastAsia="Arial" w:hAnsi="Arial" w:cs="Arial"/>
          <w:color w:val="333333"/>
          <w:sz w:val="24"/>
          <w:szCs w:val="24"/>
        </w:rPr>
        <w:t xml:space="preserve"> public address will be made </w:t>
      </w:r>
      <w:commentRangeStart w:id="25"/>
      <w:commentRangeStart w:id="26"/>
      <w:r w:rsidRPr="006949F8">
        <w:rPr>
          <w:rFonts w:ascii="Arial" w:eastAsia="Arial" w:hAnsi="Arial" w:cs="Arial"/>
          <w:color w:val="333333"/>
          <w:sz w:val="24"/>
          <w:szCs w:val="24"/>
        </w:rPr>
        <w:t xml:space="preserve">publicly </w:t>
      </w:r>
      <w:commentRangeEnd w:id="25"/>
      <w:r w:rsidR="006949F8">
        <w:rPr>
          <w:rStyle w:val="CommentReference"/>
        </w:rPr>
        <w:commentReference w:id="25"/>
      </w:r>
      <w:commentRangeEnd w:id="26"/>
      <w:r w:rsidR="005365AA">
        <w:rPr>
          <w:rStyle w:val="CommentReference"/>
        </w:rPr>
        <w:commentReference w:id="26"/>
      </w:r>
      <w:r w:rsidRPr="006949F8">
        <w:rPr>
          <w:rFonts w:ascii="Arial" w:eastAsia="Arial" w:hAnsi="Arial" w:cs="Arial"/>
          <w:color w:val="333333"/>
          <w:sz w:val="24"/>
          <w:szCs w:val="24"/>
        </w:rPr>
        <w:t>visible whenever you engage in a transaction on the App.</w:t>
      </w:r>
    </w:p>
    <w:p w14:paraId="0000008B" w14:textId="77777777" w:rsidR="00972ED2" w:rsidRDefault="00972ED2">
      <w:pPr>
        <w:pBdr>
          <w:top w:val="nil"/>
          <w:left w:val="nil"/>
          <w:bottom w:val="nil"/>
          <w:right w:val="nil"/>
          <w:between w:val="nil"/>
        </w:pBdr>
        <w:shd w:val="clear" w:color="auto" w:fill="FFFFFF"/>
        <w:spacing w:after="0" w:line="240" w:lineRule="auto"/>
        <w:ind w:left="1509"/>
        <w:jc w:val="both"/>
        <w:rPr>
          <w:rFonts w:ascii="Arial" w:eastAsia="Arial" w:hAnsi="Arial" w:cs="Arial"/>
          <w:color w:val="333333"/>
          <w:sz w:val="24"/>
          <w:szCs w:val="24"/>
          <w:highlight w:val="yellow"/>
        </w:rPr>
      </w:pPr>
    </w:p>
    <w:p w14:paraId="0000008C" w14:textId="3DCCFBEA" w:rsidR="00972ED2" w:rsidRPr="006949F8" w:rsidRDefault="00F266A2">
      <w:pPr>
        <w:numPr>
          <w:ilvl w:val="1"/>
          <w:numId w:val="2"/>
        </w:numPr>
        <w:pBdr>
          <w:top w:val="nil"/>
          <w:left w:val="nil"/>
          <w:bottom w:val="nil"/>
          <w:right w:val="nil"/>
          <w:between w:val="nil"/>
        </w:pBdr>
        <w:shd w:val="clear" w:color="auto" w:fill="FFFFFF"/>
        <w:spacing w:after="0" w:line="240" w:lineRule="auto"/>
        <w:ind w:left="1134" w:hanging="566"/>
        <w:jc w:val="both"/>
        <w:rPr>
          <w:rFonts w:ascii="Arial" w:eastAsia="Arial" w:hAnsi="Arial" w:cs="Arial"/>
          <w:color w:val="333333"/>
          <w:sz w:val="24"/>
          <w:szCs w:val="24"/>
        </w:rPr>
      </w:pPr>
      <w:r w:rsidRPr="006949F8">
        <w:rPr>
          <w:rFonts w:ascii="Arial" w:eastAsia="Arial" w:hAnsi="Arial" w:cs="Arial"/>
          <w:color w:val="333333"/>
          <w:sz w:val="24"/>
          <w:szCs w:val="24"/>
        </w:rPr>
        <w:t xml:space="preserve">We neither own nor control </w:t>
      </w:r>
      <w:proofErr w:type="spellStart"/>
      <w:r w:rsidRPr="006949F8">
        <w:rPr>
          <w:rFonts w:ascii="Arial" w:eastAsia="Arial" w:hAnsi="Arial" w:cs="Arial"/>
          <w:color w:val="333333"/>
          <w:sz w:val="24"/>
          <w:szCs w:val="24"/>
        </w:rPr>
        <w:t>MetaMask</w:t>
      </w:r>
      <w:proofErr w:type="spellEnd"/>
      <w:r w:rsidRPr="006949F8">
        <w:rPr>
          <w:rFonts w:ascii="Arial" w:eastAsia="Arial" w:hAnsi="Arial" w:cs="Arial"/>
          <w:color w:val="333333"/>
          <w:sz w:val="24"/>
          <w:szCs w:val="24"/>
        </w:rPr>
        <w:t xml:space="preserve">, Google Chrome, the </w:t>
      </w:r>
      <w:proofErr w:type="spellStart"/>
      <w:r w:rsidRPr="006949F8">
        <w:rPr>
          <w:rFonts w:ascii="Arial" w:eastAsia="Arial" w:hAnsi="Arial" w:cs="Arial"/>
          <w:color w:val="333333"/>
          <w:sz w:val="24"/>
          <w:szCs w:val="24"/>
        </w:rPr>
        <w:t>Ethereum</w:t>
      </w:r>
      <w:proofErr w:type="spellEnd"/>
      <w:r w:rsidRPr="006949F8">
        <w:rPr>
          <w:rFonts w:ascii="Arial" w:eastAsia="Arial" w:hAnsi="Arial" w:cs="Arial"/>
          <w:color w:val="333333"/>
          <w:sz w:val="24"/>
          <w:szCs w:val="24"/>
        </w:rPr>
        <w:t xml:space="preserve"> network, or any other third party site, product, or service that you might access, visit, or use for the purpose of enabling you to use the various features of the App. </w:t>
      </w:r>
      <w:r w:rsidR="00A17183" w:rsidRPr="006949F8">
        <w:rPr>
          <w:rFonts w:ascii="Arial" w:eastAsia="Arial" w:hAnsi="Arial" w:cs="Arial"/>
          <w:color w:val="333333"/>
          <w:sz w:val="24"/>
          <w:szCs w:val="24"/>
        </w:rPr>
        <w:t>We further do not endorse any third party collaborators listed herein, and the use of the services of such collaborators are similarly entirely at your risk.</w:t>
      </w:r>
      <w:r w:rsidR="006949F8" w:rsidRPr="006949F8">
        <w:rPr>
          <w:rFonts w:ascii="Arial" w:eastAsia="Arial" w:hAnsi="Arial" w:cs="Arial"/>
          <w:color w:val="333333"/>
          <w:sz w:val="24"/>
          <w:szCs w:val="24"/>
        </w:rPr>
        <w:t xml:space="preserve"> </w:t>
      </w:r>
      <w:r w:rsidRPr="006949F8">
        <w:rPr>
          <w:rFonts w:ascii="Arial" w:eastAsia="Arial" w:hAnsi="Arial" w:cs="Arial"/>
          <w:color w:val="333333"/>
          <w:sz w:val="24"/>
          <w:szCs w:val="24"/>
        </w:rPr>
        <w:t>We will not be liable for the acts or omissions of any such third parties, nor will we be liable for any damage(s) that you may suffer as a result of your transactions or any other interaction with such third parties.</w:t>
      </w:r>
      <w:ins w:id="27" w:author="GT-LEGL" w:date="2019-06-25T17:02:00Z">
        <w:r w:rsidR="004A5176" w:rsidRPr="006949F8">
          <w:rPr>
            <w:rFonts w:ascii="Arial" w:eastAsia="Arial" w:hAnsi="Arial" w:cs="Arial"/>
            <w:color w:val="333333"/>
            <w:sz w:val="24"/>
            <w:szCs w:val="24"/>
          </w:rPr>
          <w:t xml:space="preserve"> </w:t>
        </w:r>
      </w:ins>
      <w:r w:rsidR="006202C0">
        <w:rPr>
          <w:rFonts w:ascii="Arial" w:eastAsia="Arial" w:hAnsi="Arial" w:cs="Arial"/>
          <w:color w:val="333333"/>
          <w:sz w:val="24"/>
          <w:szCs w:val="24"/>
        </w:rPr>
        <w:t xml:space="preserve">Separate terms (and not these Terms of Use) govern the relationship between you and those third parties, including your certificate/document issuer, or any person accessing a copy of the </w:t>
      </w:r>
      <w:commentRangeStart w:id="28"/>
      <w:r w:rsidR="006202C0">
        <w:rPr>
          <w:rFonts w:ascii="Arial" w:eastAsia="Arial" w:hAnsi="Arial" w:cs="Arial"/>
          <w:color w:val="333333"/>
          <w:sz w:val="24"/>
          <w:szCs w:val="24"/>
        </w:rPr>
        <w:t xml:space="preserve">relevant </w:t>
      </w:r>
      <w:commentRangeEnd w:id="28"/>
      <w:r w:rsidR="006202C0">
        <w:rPr>
          <w:rStyle w:val="CommentReference"/>
        </w:rPr>
        <w:commentReference w:id="28"/>
      </w:r>
      <w:r w:rsidR="006202C0">
        <w:rPr>
          <w:rFonts w:ascii="Arial" w:eastAsia="Arial" w:hAnsi="Arial" w:cs="Arial"/>
          <w:color w:val="333333"/>
          <w:sz w:val="24"/>
          <w:szCs w:val="24"/>
        </w:rPr>
        <w:t>certificate/document.</w:t>
      </w:r>
    </w:p>
    <w:p w14:paraId="0000008D" w14:textId="77777777" w:rsidR="00972ED2" w:rsidRDefault="00972ED2">
      <w:pPr>
        <w:pBdr>
          <w:top w:val="nil"/>
          <w:left w:val="nil"/>
          <w:bottom w:val="nil"/>
          <w:right w:val="nil"/>
          <w:between w:val="nil"/>
        </w:pBdr>
        <w:shd w:val="clear" w:color="auto" w:fill="FFFFFF"/>
        <w:spacing w:after="0" w:line="240" w:lineRule="auto"/>
        <w:ind w:left="1509"/>
        <w:jc w:val="both"/>
        <w:rPr>
          <w:rFonts w:ascii="Arial" w:eastAsia="Arial" w:hAnsi="Arial" w:cs="Arial"/>
          <w:color w:val="333333"/>
          <w:sz w:val="24"/>
          <w:szCs w:val="24"/>
          <w:highlight w:val="yellow"/>
        </w:rPr>
      </w:pPr>
    </w:p>
    <w:p w14:paraId="0000008E" w14:textId="3F7889F4" w:rsidR="00972ED2" w:rsidRPr="006202C0" w:rsidRDefault="00596DE8">
      <w:pPr>
        <w:numPr>
          <w:ilvl w:val="1"/>
          <w:numId w:val="2"/>
        </w:numPr>
        <w:pBdr>
          <w:top w:val="nil"/>
          <w:left w:val="nil"/>
          <w:bottom w:val="nil"/>
          <w:right w:val="nil"/>
          <w:between w:val="nil"/>
        </w:pBdr>
        <w:shd w:val="clear" w:color="auto" w:fill="FFFFFF"/>
        <w:spacing w:after="0" w:line="240" w:lineRule="auto"/>
        <w:ind w:left="1134" w:hanging="566"/>
        <w:jc w:val="both"/>
        <w:rPr>
          <w:rFonts w:ascii="Arial" w:eastAsia="Arial" w:hAnsi="Arial" w:cs="Arial"/>
          <w:color w:val="333333"/>
          <w:sz w:val="24"/>
          <w:szCs w:val="24"/>
        </w:rPr>
      </w:pPr>
      <w:r>
        <w:rPr>
          <w:rStyle w:val="CommentReference"/>
        </w:rPr>
        <w:commentReference w:id="29"/>
      </w:r>
      <w:r w:rsidR="00F266A2" w:rsidRPr="006202C0">
        <w:rPr>
          <w:rFonts w:ascii="Arial" w:eastAsia="Arial" w:hAnsi="Arial" w:cs="Arial"/>
          <w:color w:val="333333"/>
          <w:sz w:val="24"/>
          <w:szCs w:val="24"/>
        </w:rPr>
        <w:t xml:space="preserve">You are responsible for the security of your account and your </w:t>
      </w:r>
      <w:proofErr w:type="spellStart"/>
      <w:r w:rsidR="00F266A2" w:rsidRPr="006202C0">
        <w:rPr>
          <w:rFonts w:ascii="Arial" w:eastAsia="Arial" w:hAnsi="Arial" w:cs="Arial"/>
          <w:color w:val="333333"/>
          <w:sz w:val="24"/>
          <w:szCs w:val="24"/>
        </w:rPr>
        <w:t>MetaMask</w:t>
      </w:r>
      <w:proofErr w:type="spellEnd"/>
      <w:r w:rsidR="00F266A2" w:rsidRPr="006202C0">
        <w:rPr>
          <w:rFonts w:ascii="Arial" w:eastAsia="Arial" w:hAnsi="Arial" w:cs="Arial"/>
          <w:color w:val="333333"/>
          <w:sz w:val="24"/>
          <w:szCs w:val="24"/>
        </w:rPr>
        <w:t xml:space="preserve"> wallet (and other </w:t>
      </w:r>
      <w:proofErr w:type="spellStart"/>
      <w:r w:rsidR="00F266A2" w:rsidRPr="006202C0">
        <w:rPr>
          <w:rFonts w:ascii="Arial" w:eastAsia="Arial" w:hAnsi="Arial" w:cs="Arial"/>
          <w:color w:val="333333"/>
          <w:sz w:val="24"/>
          <w:szCs w:val="24"/>
        </w:rPr>
        <w:t>Ethereum</w:t>
      </w:r>
      <w:proofErr w:type="spellEnd"/>
      <w:r w:rsidR="00F266A2" w:rsidRPr="006202C0">
        <w:rPr>
          <w:rFonts w:ascii="Arial" w:eastAsia="Arial" w:hAnsi="Arial" w:cs="Arial"/>
          <w:color w:val="333333"/>
          <w:sz w:val="24"/>
          <w:szCs w:val="24"/>
        </w:rPr>
        <w:t xml:space="preserve"> wallets and accounts)</w:t>
      </w:r>
      <w:r w:rsidR="00F266A2" w:rsidRPr="006202C0">
        <w:rPr>
          <w:rFonts w:ascii="Arial" w:eastAsia="Arial" w:hAnsi="Arial" w:cs="Arial"/>
          <w:color w:val="82817D"/>
          <w:sz w:val="30"/>
          <w:szCs w:val="30"/>
        </w:rPr>
        <w:t xml:space="preserve">. </w:t>
      </w:r>
    </w:p>
    <w:p w14:paraId="0000008F" w14:textId="77777777" w:rsidR="00972ED2" w:rsidRDefault="00972ED2">
      <w:pPr>
        <w:pBdr>
          <w:top w:val="nil"/>
          <w:left w:val="nil"/>
          <w:bottom w:val="nil"/>
          <w:right w:val="nil"/>
          <w:between w:val="nil"/>
        </w:pBdr>
        <w:shd w:val="clear" w:color="auto" w:fill="FFFFFF"/>
        <w:spacing w:after="0" w:line="240" w:lineRule="auto"/>
        <w:jc w:val="both"/>
        <w:rPr>
          <w:rFonts w:ascii="Arial" w:eastAsia="Arial" w:hAnsi="Arial" w:cs="Arial"/>
          <w:color w:val="333333"/>
          <w:sz w:val="24"/>
          <w:szCs w:val="24"/>
          <w:highlight w:val="yellow"/>
        </w:rPr>
      </w:pPr>
    </w:p>
    <w:p w14:paraId="3DEA7F61" w14:textId="2947A449" w:rsidR="00A17183" w:rsidRPr="00CD0F2E" w:rsidRDefault="00A17183">
      <w:pPr>
        <w:numPr>
          <w:ilvl w:val="1"/>
          <w:numId w:val="2"/>
        </w:numPr>
        <w:pBdr>
          <w:top w:val="nil"/>
          <w:left w:val="nil"/>
          <w:bottom w:val="nil"/>
          <w:right w:val="nil"/>
          <w:between w:val="nil"/>
        </w:pBdr>
        <w:shd w:val="clear" w:color="auto" w:fill="FFFFFF"/>
        <w:spacing w:after="0" w:line="240" w:lineRule="auto"/>
        <w:ind w:left="1134" w:hanging="566"/>
        <w:jc w:val="both"/>
        <w:rPr>
          <w:rFonts w:ascii="Arial" w:eastAsia="Arial" w:hAnsi="Arial" w:cs="Arial"/>
          <w:color w:val="333333"/>
          <w:sz w:val="24"/>
          <w:szCs w:val="24"/>
        </w:rPr>
      </w:pPr>
      <w:r w:rsidRPr="00CD0F2E">
        <w:rPr>
          <w:rFonts w:ascii="Arial" w:eastAsia="Arial" w:hAnsi="Arial" w:cs="Arial"/>
          <w:color w:val="333333"/>
          <w:sz w:val="24"/>
          <w:szCs w:val="24"/>
        </w:rPr>
        <w:t xml:space="preserve">If you wish to be added as a </w:t>
      </w:r>
      <w:commentRangeStart w:id="30"/>
      <w:commentRangeStart w:id="31"/>
      <w:commentRangeStart w:id="32"/>
      <w:commentRangeStart w:id="33"/>
      <w:commentRangeStart w:id="34"/>
      <w:commentRangeStart w:id="35"/>
      <w:commentRangeStart w:id="36"/>
      <w:r w:rsidRPr="00CD0F2E">
        <w:rPr>
          <w:rFonts w:ascii="Arial" w:eastAsia="Arial" w:hAnsi="Arial" w:cs="Arial"/>
          <w:color w:val="333333"/>
          <w:sz w:val="24"/>
          <w:szCs w:val="24"/>
        </w:rPr>
        <w:t>collaborator</w:t>
      </w:r>
      <w:commentRangeEnd w:id="30"/>
      <w:r w:rsidR="00291857" w:rsidRPr="00CD0F2E">
        <w:rPr>
          <w:rStyle w:val="CommentReference"/>
        </w:rPr>
        <w:commentReference w:id="30"/>
      </w:r>
      <w:commentRangeEnd w:id="31"/>
      <w:r w:rsidR="000B4B91" w:rsidRPr="00CD0F2E">
        <w:rPr>
          <w:rStyle w:val="CommentReference"/>
        </w:rPr>
        <w:commentReference w:id="31"/>
      </w:r>
      <w:commentRangeEnd w:id="32"/>
      <w:r w:rsidR="006202C0" w:rsidRPr="00CD0F2E">
        <w:rPr>
          <w:rStyle w:val="CommentReference"/>
        </w:rPr>
        <w:commentReference w:id="32"/>
      </w:r>
      <w:commentRangeEnd w:id="33"/>
      <w:r w:rsidR="00EC6149">
        <w:rPr>
          <w:rStyle w:val="CommentReference"/>
        </w:rPr>
        <w:commentReference w:id="33"/>
      </w:r>
      <w:commentRangeEnd w:id="34"/>
      <w:r w:rsidR="00FA7EEC">
        <w:rPr>
          <w:rStyle w:val="CommentReference"/>
        </w:rPr>
        <w:commentReference w:id="34"/>
      </w:r>
      <w:commentRangeEnd w:id="35"/>
      <w:r w:rsidR="00EB36B7">
        <w:rPr>
          <w:rStyle w:val="CommentReference"/>
        </w:rPr>
        <w:commentReference w:id="35"/>
      </w:r>
      <w:commentRangeEnd w:id="36"/>
      <w:r w:rsidR="002F7F61">
        <w:rPr>
          <w:rStyle w:val="CommentReference"/>
        </w:rPr>
        <w:commentReference w:id="36"/>
      </w:r>
      <w:r w:rsidRPr="00CD0F2E">
        <w:rPr>
          <w:rFonts w:ascii="Arial" w:eastAsia="Arial" w:hAnsi="Arial" w:cs="Arial"/>
          <w:color w:val="333333"/>
          <w:sz w:val="24"/>
          <w:szCs w:val="24"/>
        </w:rPr>
        <w:t xml:space="preserve">, the terms of such collaboration shall be determined as </w:t>
      </w:r>
      <w:proofErr w:type="spellStart"/>
      <w:r w:rsidRPr="00CD0F2E">
        <w:rPr>
          <w:rFonts w:ascii="Arial" w:eastAsia="Arial" w:hAnsi="Arial" w:cs="Arial"/>
          <w:color w:val="333333"/>
          <w:sz w:val="24"/>
          <w:szCs w:val="24"/>
        </w:rPr>
        <w:t>GovTech’s</w:t>
      </w:r>
      <w:proofErr w:type="spellEnd"/>
      <w:r w:rsidRPr="00CD0F2E">
        <w:rPr>
          <w:rFonts w:ascii="Arial" w:eastAsia="Arial" w:hAnsi="Arial" w:cs="Arial"/>
          <w:color w:val="333333"/>
          <w:sz w:val="24"/>
          <w:szCs w:val="24"/>
        </w:rPr>
        <w:t xml:space="preserve"> sole and absolute discretion and may be amended by </w:t>
      </w:r>
      <w:proofErr w:type="spellStart"/>
      <w:r w:rsidRPr="00CD0F2E">
        <w:rPr>
          <w:rFonts w:ascii="Arial" w:eastAsia="Arial" w:hAnsi="Arial" w:cs="Arial"/>
          <w:color w:val="333333"/>
          <w:sz w:val="24"/>
          <w:szCs w:val="24"/>
        </w:rPr>
        <w:t>GovTech</w:t>
      </w:r>
      <w:proofErr w:type="spellEnd"/>
      <w:r w:rsidRPr="00CD0F2E">
        <w:rPr>
          <w:rFonts w:ascii="Arial" w:eastAsia="Arial" w:hAnsi="Arial" w:cs="Arial"/>
          <w:color w:val="333333"/>
          <w:sz w:val="24"/>
          <w:szCs w:val="24"/>
        </w:rPr>
        <w:t xml:space="preserve"> from time to time. If you are unable to agree to the terms at any time, </w:t>
      </w:r>
      <w:proofErr w:type="spellStart"/>
      <w:r w:rsidRPr="00CD0F2E">
        <w:rPr>
          <w:rFonts w:ascii="Arial" w:eastAsia="Arial" w:hAnsi="Arial" w:cs="Arial"/>
          <w:color w:val="333333"/>
          <w:sz w:val="24"/>
          <w:szCs w:val="24"/>
        </w:rPr>
        <w:t>GovTech</w:t>
      </w:r>
      <w:proofErr w:type="spellEnd"/>
      <w:r w:rsidRPr="00CD0F2E">
        <w:rPr>
          <w:rFonts w:ascii="Arial" w:eastAsia="Arial" w:hAnsi="Arial" w:cs="Arial"/>
          <w:color w:val="333333"/>
          <w:sz w:val="24"/>
          <w:szCs w:val="24"/>
        </w:rPr>
        <w:t xml:space="preserve"> shall have the discretion to remove you as a collaborator without liability to you whatsoever.</w:t>
      </w:r>
      <w:r w:rsidR="00624B88">
        <w:rPr>
          <w:rFonts w:ascii="Arial" w:eastAsia="Arial" w:hAnsi="Arial" w:cs="Arial"/>
          <w:color w:val="333333"/>
          <w:sz w:val="24"/>
          <w:szCs w:val="24"/>
        </w:rPr>
        <w:t xml:space="preserve"> </w:t>
      </w:r>
      <w:proofErr w:type="spellStart"/>
      <w:r w:rsidR="00624B88">
        <w:rPr>
          <w:rFonts w:ascii="Arial" w:eastAsia="Arial" w:hAnsi="Arial" w:cs="Arial"/>
          <w:color w:val="333333"/>
          <w:sz w:val="24"/>
          <w:szCs w:val="24"/>
        </w:rPr>
        <w:t>GovTech</w:t>
      </w:r>
      <w:proofErr w:type="spellEnd"/>
      <w:r w:rsidR="00624B88">
        <w:rPr>
          <w:rFonts w:ascii="Arial" w:eastAsia="Arial" w:hAnsi="Arial" w:cs="Arial"/>
          <w:color w:val="333333"/>
          <w:sz w:val="24"/>
          <w:szCs w:val="24"/>
        </w:rPr>
        <w:t xml:space="preserve"> is not obliged to provide any reasons for any rejection of your application to be a collaborator.</w:t>
      </w:r>
    </w:p>
    <w:p w14:paraId="2ED6C2D9" w14:textId="77777777" w:rsidR="00A17183" w:rsidRDefault="00A17183" w:rsidP="00A17183">
      <w:pPr>
        <w:pStyle w:val="ListParagraph"/>
        <w:rPr>
          <w:ins w:id="37" w:author="GT-LEGL" w:date="2019-06-25T17:56:00Z"/>
          <w:rFonts w:ascii="Arial" w:eastAsia="Arial" w:hAnsi="Arial" w:cs="Arial"/>
          <w:color w:val="333333"/>
          <w:sz w:val="24"/>
          <w:szCs w:val="24"/>
        </w:rPr>
      </w:pPr>
    </w:p>
    <w:p w14:paraId="00000090" w14:textId="7268EA1E" w:rsidR="00972ED2" w:rsidRDefault="00F266A2">
      <w:pPr>
        <w:numPr>
          <w:ilvl w:val="1"/>
          <w:numId w:val="2"/>
        </w:numPr>
        <w:pBdr>
          <w:top w:val="nil"/>
          <w:left w:val="nil"/>
          <w:bottom w:val="nil"/>
          <w:right w:val="nil"/>
          <w:between w:val="nil"/>
        </w:pBdr>
        <w:shd w:val="clear" w:color="auto" w:fill="FFFFFF"/>
        <w:spacing w:after="0" w:line="240" w:lineRule="auto"/>
        <w:ind w:left="1134" w:hanging="566"/>
        <w:jc w:val="both"/>
        <w:rPr>
          <w:rFonts w:ascii="Arial" w:eastAsia="Arial" w:hAnsi="Arial" w:cs="Arial"/>
          <w:color w:val="333333"/>
          <w:sz w:val="24"/>
          <w:szCs w:val="24"/>
        </w:rPr>
      </w:pPr>
      <w:proofErr w:type="spellStart"/>
      <w:r>
        <w:rPr>
          <w:rFonts w:ascii="Arial" w:eastAsia="Arial" w:hAnsi="Arial" w:cs="Arial"/>
          <w:color w:val="333333"/>
          <w:sz w:val="24"/>
          <w:szCs w:val="24"/>
        </w:rPr>
        <w:t>GovTech</w:t>
      </w:r>
      <w:proofErr w:type="spellEnd"/>
      <w:r>
        <w:rPr>
          <w:rFonts w:ascii="Arial" w:eastAsia="Arial" w:hAnsi="Arial" w:cs="Arial"/>
          <w:color w:val="333333"/>
          <w:sz w:val="24"/>
          <w:szCs w:val="24"/>
        </w:rPr>
        <w:t xml:space="preserve"> is </w:t>
      </w:r>
      <w:r>
        <w:rPr>
          <w:rFonts w:ascii="Arial" w:eastAsia="Arial" w:hAnsi="Arial" w:cs="Arial"/>
          <w:b/>
          <w:color w:val="333333"/>
          <w:sz w:val="24"/>
          <w:szCs w:val="24"/>
        </w:rPr>
        <w:t>NOT</w:t>
      </w:r>
      <w:r>
        <w:rPr>
          <w:rFonts w:ascii="Arial" w:eastAsia="Arial" w:hAnsi="Arial" w:cs="Arial"/>
          <w:color w:val="333333"/>
          <w:sz w:val="24"/>
          <w:szCs w:val="24"/>
        </w:rPr>
        <w:t xml:space="preserve"> responsible for the fulfilment and </w:t>
      </w:r>
      <w:r w:rsidRPr="006202C0">
        <w:rPr>
          <w:rFonts w:ascii="Arial" w:eastAsia="Arial" w:hAnsi="Arial" w:cs="Arial"/>
          <w:color w:val="333333"/>
          <w:sz w:val="24"/>
          <w:szCs w:val="24"/>
        </w:rPr>
        <w:t xml:space="preserve">quality of </w:t>
      </w:r>
      <w:proofErr w:type="spellStart"/>
      <w:r w:rsidRPr="006202C0">
        <w:rPr>
          <w:rFonts w:ascii="Arial" w:eastAsia="Arial" w:hAnsi="Arial" w:cs="Arial"/>
          <w:color w:val="333333"/>
          <w:sz w:val="24"/>
          <w:szCs w:val="24"/>
        </w:rPr>
        <w:t>Ethereum</w:t>
      </w:r>
      <w:proofErr w:type="spellEnd"/>
      <w:r w:rsidRPr="006202C0">
        <w:rPr>
          <w:rFonts w:ascii="Arial" w:eastAsia="Arial" w:hAnsi="Arial" w:cs="Arial"/>
          <w:color w:val="333333"/>
          <w:sz w:val="24"/>
          <w:szCs w:val="24"/>
        </w:rPr>
        <w:t xml:space="preserve"> transactions.</w:t>
      </w:r>
    </w:p>
    <w:p w14:paraId="00000091" w14:textId="77777777" w:rsidR="00972ED2" w:rsidRDefault="00972ED2">
      <w:pPr>
        <w:pBdr>
          <w:top w:val="nil"/>
          <w:left w:val="nil"/>
          <w:bottom w:val="nil"/>
          <w:right w:val="nil"/>
          <w:between w:val="nil"/>
        </w:pBdr>
        <w:shd w:val="clear" w:color="auto" w:fill="FFFFFF"/>
        <w:spacing w:after="0" w:line="240" w:lineRule="auto"/>
        <w:ind w:left="1134" w:hanging="720"/>
        <w:jc w:val="both"/>
        <w:rPr>
          <w:rFonts w:ascii="Arial" w:eastAsia="Arial" w:hAnsi="Arial" w:cs="Arial"/>
          <w:color w:val="333333"/>
          <w:sz w:val="24"/>
          <w:szCs w:val="24"/>
        </w:rPr>
      </w:pPr>
    </w:p>
    <w:p w14:paraId="00000093" w14:textId="77777777" w:rsidR="00972ED2" w:rsidRDefault="00972ED2">
      <w:pPr>
        <w:pBdr>
          <w:top w:val="nil"/>
          <w:left w:val="nil"/>
          <w:bottom w:val="nil"/>
          <w:right w:val="nil"/>
          <w:between w:val="nil"/>
        </w:pBdr>
        <w:shd w:val="clear" w:color="auto" w:fill="FFFFFF"/>
        <w:spacing w:after="0" w:line="240" w:lineRule="auto"/>
        <w:ind w:left="1276" w:hanging="720"/>
        <w:jc w:val="both"/>
        <w:rPr>
          <w:rFonts w:ascii="Arial" w:eastAsia="Arial" w:hAnsi="Arial" w:cs="Arial"/>
          <w:color w:val="333333"/>
          <w:sz w:val="24"/>
          <w:szCs w:val="24"/>
        </w:rPr>
      </w:pPr>
    </w:p>
    <w:p w14:paraId="00000094" w14:textId="77777777" w:rsidR="00972ED2" w:rsidRDefault="00F266A2">
      <w:pPr>
        <w:numPr>
          <w:ilvl w:val="0"/>
          <w:numId w:val="2"/>
        </w:numPr>
        <w:pBdr>
          <w:top w:val="nil"/>
          <w:left w:val="nil"/>
          <w:bottom w:val="nil"/>
          <w:right w:val="nil"/>
          <w:between w:val="nil"/>
        </w:pBdr>
        <w:spacing w:after="0"/>
        <w:ind w:left="1134" w:hanging="567"/>
        <w:rPr>
          <w:rFonts w:ascii="Arial" w:eastAsia="Arial" w:hAnsi="Arial" w:cs="Arial"/>
          <w:b/>
          <w:color w:val="000000"/>
          <w:sz w:val="24"/>
          <w:szCs w:val="24"/>
        </w:rPr>
      </w:pPr>
      <w:r>
        <w:rPr>
          <w:rFonts w:ascii="Arial" w:eastAsia="Arial" w:hAnsi="Arial" w:cs="Arial"/>
          <w:b/>
          <w:color w:val="000000"/>
          <w:sz w:val="24"/>
          <w:szCs w:val="24"/>
        </w:rPr>
        <w:t>Third party software/services</w:t>
      </w:r>
    </w:p>
    <w:p w14:paraId="00000095" w14:textId="77777777" w:rsidR="00972ED2" w:rsidRDefault="00972ED2">
      <w:pPr>
        <w:pBdr>
          <w:top w:val="nil"/>
          <w:left w:val="nil"/>
          <w:bottom w:val="nil"/>
          <w:right w:val="nil"/>
          <w:between w:val="nil"/>
        </w:pBdr>
        <w:spacing w:after="0"/>
        <w:ind w:left="1134" w:hanging="720"/>
        <w:rPr>
          <w:rFonts w:ascii="Arial" w:eastAsia="Arial" w:hAnsi="Arial" w:cs="Arial"/>
          <w:b/>
          <w:color w:val="000000"/>
          <w:sz w:val="24"/>
          <w:szCs w:val="24"/>
        </w:rPr>
      </w:pPr>
    </w:p>
    <w:p w14:paraId="00000098" w14:textId="3DD4D3FC" w:rsidR="00972ED2" w:rsidRPr="00624B88" w:rsidRDefault="00F266A2">
      <w:pPr>
        <w:numPr>
          <w:ilvl w:val="1"/>
          <w:numId w:val="2"/>
        </w:numPr>
        <w:pBdr>
          <w:top w:val="nil"/>
          <w:left w:val="nil"/>
          <w:bottom w:val="nil"/>
          <w:right w:val="nil"/>
          <w:between w:val="nil"/>
        </w:pBdr>
        <w:spacing w:after="0" w:line="240" w:lineRule="auto"/>
        <w:ind w:left="1134" w:hanging="567"/>
        <w:rPr>
          <w:rFonts w:ascii="Arial" w:eastAsia="Arial" w:hAnsi="Arial" w:cs="Arial"/>
          <w:sz w:val="24"/>
          <w:szCs w:val="24"/>
        </w:rPr>
      </w:pPr>
      <w:r w:rsidRPr="00624B88">
        <w:rPr>
          <w:rFonts w:ascii="Arial" w:eastAsia="Arial" w:hAnsi="Arial" w:cs="Arial"/>
          <w:sz w:val="24"/>
          <w:szCs w:val="24"/>
        </w:rPr>
        <w:t xml:space="preserve">Google </w:t>
      </w:r>
      <w:commentRangeStart w:id="38"/>
      <w:commentRangeStart w:id="39"/>
      <w:r w:rsidRPr="00624B88">
        <w:rPr>
          <w:rFonts w:ascii="Arial" w:eastAsia="Arial" w:hAnsi="Arial" w:cs="Arial"/>
          <w:sz w:val="24"/>
          <w:szCs w:val="24"/>
        </w:rPr>
        <w:t xml:space="preserve">Analytics </w:t>
      </w:r>
      <w:commentRangeEnd w:id="38"/>
      <w:r w:rsidR="00A17183" w:rsidRPr="00624B88">
        <w:rPr>
          <w:rStyle w:val="CommentReference"/>
        </w:rPr>
        <w:commentReference w:id="38"/>
      </w:r>
      <w:commentRangeEnd w:id="39"/>
      <w:r w:rsidR="00856A71" w:rsidRPr="00624B88">
        <w:rPr>
          <w:rStyle w:val="CommentReference"/>
        </w:rPr>
        <w:commentReference w:id="39"/>
      </w:r>
      <w:del w:id="40" w:author="GT-LEGL" w:date="2019-07-04T11:23:00Z">
        <w:r w:rsidRPr="00624B88" w:rsidDel="00C0137E">
          <w:rPr>
            <w:rFonts w:ascii="Arial" w:eastAsia="Arial" w:hAnsi="Arial" w:cs="Arial"/>
            <w:sz w:val="24"/>
            <w:szCs w:val="24"/>
          </w:rPr>
          <w:delText>)</w:delText>
        </w:r>
      </w:del>
      <w:r w:rsidR="00624B88" w:rsidRPr="00624B88">
        <w:rPr>
          <w:rFonts w:ascii="Arial" w:eastAsia="Arial" w:hAnsi="Arial" w:cs="Arial"/>
          <w:sz w:val="24"/>
          <w:szCs w:val="24"/>
        </w:rPr>
        <w:t xml:space="preserve"> (</w:t>
      </w:r>
      <w:r w:rsidR="00624B88" w:rsidRPr="00624B88">
        <w:rPr>
          <w:rFonts w:ascii="Roboto-Light" w:hAnsi="Roboto-Light" w:cs="Roboto-Light"/>
          <w:color w:val="1A73E9"/>
          <w:sz w:val="21"/>
          <w:szCs w:val="21"/>
          <w:lang w:eastAsia="en-SG"/>
        </w:rPr>
        <w:t>www.</w:t>
      </w:r>
      <w:commentRangeStart w:id="41"/>
      <w:r w:rsidR="00624B88" w:rsidRPr="00624B88">
        <w:rPr>
          <w:rFonts w:ascii="Roboto-Light" w:hAnsi="Roboto-Light" w:cs="Roboto-Light"/>
          <w:color w:val="1A73E9"/>
          <w:sz w:val="21"/>
          <w:szCs w:val="21"/>
          <w:lang w:eastAsia="en-SG"/>
        </w:rPr>
        <w:t>google</w:t>
      </w:r>
      <w:commentRangeEnd w:id="41"/>
      <w:r w:rsidR="00624B88">
        <w:rPr>
          <w:rStyle w:val="CommentReference"/>
        </w:rPr>
        <w:commentReference w:id="41"/>
      </w:r>
      <w:r w:rsidR="00624B88" w:rsidRPr="00624B88">
        <w:rPr>
          <w:rFonts w:ascii="Roboto-Light" w:hAnsi="Roboto-Light" w:cs="Roboto-Light"/>
          <w:color w:val="1A73E9"/>
          <w:sz w:val="21"/>
          <w:szCs w:val="21"/>
          <w:lang w:eastAsia="en-SG"/>
        </w:rPr>
        <w:t>.com/policies/privacy/partners/)</w:t>
      </w:r>
    </w:p>
    <w:p w14:paraId="00000099" w14:textId="77777777" w:rsidR="00972ED2" w:rsidRPr="00624B88" w:rsidRDefault="00972ED2">
      <w:pPr>
        <w:pBdr>
          <w:top w:val="nil"/>
          <w:left w:val="nil"/>
          <w:bottom w:val="nil"/>
          <w:right w:val="nil"/>
          <w:between w:val="nil"/>
        </w:pBdr>
        <w:spacing w:after="0" w:line="240" w:lineRule="auto"/>
        <w:ind w:hanging="720"/>
        <w:jc w:val="both"/>
        <w:rPr>
          <w:rFonts w:ascii="Arial" w:eastAsia="Arial" w:hAnsi="Arial" w:cs="Arial"/>
          <w:color w:val="000000"/>
          <w:sz w:val="24"/>
          <w:szCs w:val="24"/>
        </w:rPr>
      </w:pPr>
    </w:p>
    <w:p w14:paraId="0000009A" w14:textId="77777777" w:rsidR="00972ED2" w:rsidRPr="00624B88" w:rsidRDefault="00F266A2">
      <w:pPr>
        <w:numPr>
          <w:ilvl w:val="1"/>
          <w:numId w:val="2"/>
        </w:numPr>
        <w:pBdr>
          <w:top w:val="nil"/>
          <w:left w:val="nil"/>
          <w:bottom w:val="nil"/>
          <w:right w:val="nil"/>
          <w:between w:val="nil"/>
        </w:pBdr>
        <w:spacing w:after="0" w:line="240" w:lineRule="auto"/>
        <w:ind w:left="1134" w:hanging="567"/>
        <w:jc w:val="both"/>
        <w:rPr>
          <w:rFonts w:ascii="Arial" w:eastAsia="Arial" w:hAnsi="Arial" w:cs="Arial"/>
          <w:color w:val="000000"/>
          <w:sz w:val="24"/>
          <w:szCs w:val="24"/>
        </w:rPr>
      </w:pPr>
      <w:proofErr w:type="spellStart"/>
      <w:r w:rsidRPr="00624B88">
        <w:rPr>
          <w:rFonts w:ascii="Arial" w:eastAsia="Arial" w:hAnsi="Arial" w:cs="Arial"/>
          <w:sz w:val="24"/>
          <w:szCs w:val="24"/>
        </w:rPr>
        <w:t>Infura</w:t>
      </w:r>
      <w:proofErr w:type="spellEnd"/>
      <w:r w:rsidRPr="00624B88">
        <w:rPr>
          <w:rFonts w:ascii="Arial" w:eastAsia="Arial" w:hAnsi="Arial" w:cs="Arial"/>
          <w:sz w:val="24"/>
          <w:szCs w:val="24"/>
        </w:rPr>
        <w:t xml:space="preserve"> (</w:t>
      </w:r>
      <w:hyperlink r:id="rId9">
        <w:r w:rsidRPr="00624B88">
          <w:rPr>
            <w:rFonts w:ascii="Arial" w:eastAsia="Arial" w:hAnsi="Arial" w:cs="Arial"/>
            <w:color w:val="1155CC"/>
            <w:sz w:val="24"/>
            <w:szCs w:val="24"/>
            <w:u w:val="single"/>
          </w:rPr>
          <w:t>https://infura.io/terms</w:t>
        </w:r>
      </w:hyperlink>
      <w:r w:rsidRPr="00624B88">
        <w:rPr>
          <w:rFonts w:ascii="Arial" w:eastAsia="Arial" w:hAnsi="Arial" w:cs="Arial"/>
          <w:sz w:val="24"/>
          <w:szCs w:val="24"/>
        </w:rPr>
        <w:t>)</w:t>
      </w:r>
    </w:p>
    <w:p w14:paraId="0000009B" w14:textId="4CA12CE0" w:rsidR="00972ED2" w:rsidRPr="00624B88" w:rsidDel="00C0137E" w:rsidRDefault="00F266A2">
      <w:pPr>
        <w:numPr>
          <w:ilvl w:val="1"/>
          <w:numId w:val="2"/>
        </w:numPr>
        <w:pBdr>
          <w:top w:val="nil"/>
          <w:left w:val="nil"/>
          <w:bottom w:val="nil"/>
          <w:right w:val="nil"/>
          <w:between w:val="nil"/>
        </w:pBdr>
        <w:spacing w:after="0" w:line="240" w:lineRule="auto"/>
        <w:ind w:left="1134" w:hanging="567"/>
        <w:jc w:val="both"/>
        <w:rPr>
          <w:del w:id="42" w:author="GT-LEGL" w:date="2019-07-04T11:15:00Z"/>
          <w:rFonts w:ascii="Arial" w:eastAsia="Arial" w:hAnsi="Arial" w:cs="Arial"/>
          <w:color w:val="000000"/>
          <w:sz w:val="24"/>
          <w:szCs w:val="24"/>
        </w:rPr>
      </w:pPr>
      <w:commentRangeStart w:id="43"/>
      <w:commentRangeStart w:id="44"/>
      <w:commentRangeStart w:id="45"/>
      <w:commentRangeStart w:id="46"/>
      <w:commentRangeStart w:id="47"/>
      <w:del w:id="48" w:author="GT-LEGL" w:date="2019-07-04T11:15:00Z">
        <w:r w:rsidRPr="00624B88" w:rsidDel="00C0137E">
          <w:rPr>
            <w:rFonts w:ascii="Arial" w:eastAsia="Arial" w:hAnsi="Arial" w:cs="Arial"/>
            <w:sz w:val="24"/>
            <w:szCs w:val="24"/>
          </w:rPr>
          <w:delText xml:space="preserve">Cloudflare </w:delText>
        </w:r>
        <w:commentRangeEnd w:id="43"/>
        <w:r w:rsidR="00D749FF" w:rsidRPr="00624B88" w:rsidDel="00C0137E">
          <w:rPr>
            <w:rStyle w:val="CommentReference"/>
          </w:rPr>
          <w:commentReference w:id="43"/>
        </w:r>
        <w:commentRangeEnd w:id="44"/>
        <w:r w:rsidR="00355448" w:rsidRPr="00624B88" w:rsidDel="00C0137E">
          <w:rPr>
            <w:rStyle w:val="CommentReference"/>
          </w:rPr>
          <w:commentReference w:id="44"/>
        </w:r>
        <w:commentRangeEnd w:id="45"/>
        <w:r w:rsidR="00283568" w:rsidRPr="00624B88" w:rsidDel="00C0137E">
          <w:rPr>
            <w:rStyle w:val="CommentReference"/>
          </w:rPr>
          <w:commentReference w:id="45"/>
        </w:r>
        <w:commentRangeEnd w:id="46"/>
        <w:r w:rsidR="00916319" w:rsidDel="00C0137E">
          <w:rPr>
            <w:rStyle w:val="CommentReference"/>
          </w:rPr>
          <w:commentReference w:id="46"/>
        </w:r>
      </w:del>
      <w:commentRangeEnd w:id="47"/>
      <w:r w:rsidR="00C0137E">
        <w:rPr>
          <w:rStyle w:val="CommentReference"/>
        </w:rPr>
        <w:commentReference w:id="47"/>
      </w:r>
      <w:del w:id="49" w:author="GT-LEGL" w:date="2019-07-04T11:15:00Z">
        <w:r w:rsidRPr="00624B88" w:rsidDel="00C0137E">
          <w:rPr>
            <w:rFonts w:ascii="Arial" w:eastAsia="Arial" w:hAnsi="Arial" w:cs="Arial"/>
            <w:sz w:val="24"/>
            <w:szCs w:val="24"/>
          </w:rPr>
          <w:delText>(</w:delText>
        </w:r>
      </w:del>
      <w:ins w:id="50" w:author="Barry LIM (GOVTECH)" w:date="2019-07-03T17:18:00Z">
        <w:del w:id="51" w:author="GT-LEGL" w:date="2019-07-04T11:15:00Z">
          <w:r w:rsidR="005365AA" w:rsidDel="00C0137E">
            <w:rPr>
              <w:rFonts w:ascii="Arial" w:eastAsia="Arial" w:hAnsi="Arial" w:cs="Arial"/>
              <w:color w:val="1155CC"/>
              <w:sz w:val="24"/>
              <w:szCs w:val="24"/>
              <w:u w:val="single"/>
            </w:rPr>
            <w:fldChar w:fldCharType="begin"/>
          </w:r>
          <w:r w:rsidR="005365AA" w:rsidDel="00C0137E">
            <w:rPr>
              <w:rFonts w:ascii="Arial" w:eastAsia="Arial" w:hAnsi="Arial" w:cs="Arial"/>
              <w:color w:val="1155CC"/>
              <w:sz w:val="24"/>
              <w:szCs w:val="24"/>
              <w:u w:val="single"/>
            </w:rPr>
            <w:delInstrText xml:space="preserve"> HYPERLINK "</w:delInstrText>
          </w:r>
        </w:del>
      </w:ins>
      <w:del w:id="52" w:author="GT-LEGL" w:date="2019-07-04T11:15:00Z">
        <w:r w:rsidR="005365AA" w:rsidRPr="00624B88" w:rsidDel="00C0137E">
          <w:rPr>
            <w:rFonts w:ascii="Arial" w:eastAsia="Arial" w:hAnsi="Arial" w:cs="Arial"/>
            <w:color w:val="1155CC"/>
            <w:sz w:val="24"/>
            <w:szCs w:val="24"/>
            <w:u w:val="single"/>
          </w:rPr>
          <w:delInstrText>https://www.cloudflare.com/terms/</w:delInstrText>
        </w:r>
      </w:del>
      <w:ins w:id="53" w:author="Barry LIM (GOVTECH)" w:date="2019-07-03T17:18:00Z">
        <w:del w:id="54" w:author="GT-LEGL" w:date="2019-07-04T11:15:00Z">
          <w:r w:rsidR="005365AA" w:rsidDel="00C0137E">
            <w:rPr>
              <w:rFonts w:ascii="Arial" w:eastAsia="Arial" w:hAnsi="Arial" w:cs="Arial"/>
              <w:color w:val="1155CC"/>
              <w:sz w:val="24"/>
              <w:szCs w:val="24"/>
              <w:u w:val="single"/>
            </w:rPr>
            <w:delInstrText xml:space="preserve">" </w:delInstrText>
          </w:r>
          <w:r w:rsidR="005365AA" w:rsidDel="00C0137E">
            <w:rPr>
              <w:rFonts w:ascii="Arial" w:eastAsia="Arial" w:hAnsi="Arial" w:cs="Arial"/>
              <w:color w:val="1155CC"/>
              <w:sz w:val="24"/>
              <w:szCs w:val="24"/>
              <w:u w:val="single"/>
            </w:rPr>
            <w:fldChar w:fldCharType="separate"/>
          </w:r>
        </w:del>
      </w:ins>
      <w:del w:id="55" w:author="GT-LEGL" w:date="2019-07-04T11:15:00Z">
        <w:r w:rsidR="005365AA" w:rsidRPr="008857A9" w:rsidDel="00C0137E">
          <w:rPr>
            <w:rStyle w:val="Hyperlink"/>
            <w:rFonts w:ascii="Arial" w:eastAsia="Arial" w:hAnsi="Arial" w:cs="Arial"/>
            <w:sz w:val="24"/>
            <w:szCs w:val="24"/>
          </w:rPr>
          <w:delText>https://www.cloudflare.com/website-terms/</w:delText>
        </w:r>
      </w:del>
      <w:ins w:id="56" w:author="Barry LIM (GOVTECH)" w:date="2019-07-03T17:18:00Z">
        <w:del w:id="57" w:author="GT-LEGL" w:date="2019-07-04T11:15:00Z">
          <w:r w:rsidR="005365AA" w:rsidDel="00C0137E">
            <w:rPr>
              <w:rFonts w:ascii="Arial" w:eastAsia="Arial" w:hAnsi="Arial" w:cs="Arial"/>
              <w:color w:val="1155CC"/>
              <w:sz w:val="24"/>
              <w:szCs w:val="24"/>
              <w:u w:val="single"/>
            </w:rPr>
            <w:fldChar w:fldCharType="end"/>
          </w:r>
        </w:del>
      </w:ins>
      <w:del w:id="58" w:author="GT-LEGL" w:date="2019-07-04T11:15:00Z">
        <w:r w:rsidRPr="00624B88" w:rsidDel="00C0137E">
          <w:rPr>
            <w:rFonts w:ascii="Arial" w:eastAsia="Arial" w:hAnsi="Arial" w:cs="Arial"/>
            <w:sz w:val="24"/>
            <w:szCs w:val="24"/>
          </w:rPr>
          <w:delText>)</w:delText>
        </w:r>
      </w:del>
    </w:p>
    <w:p w14:paraId="0000009C" w14:textId="7ED17F2B" w:rsidR="00972ED2" w:rsidRPr="00624B88" w:rsidRDefault="00865A86">
      <w:pPr>
        <w:numPr>
          <w:ilvl w:val="1"/>
          <w:numId w:val="2"/>
        </w:numPr>
        <w:pBdr>
          <w:top w:val="nil"/>
          <w:left w:val="nil"/>
          <w:bottom w:val="nil"/>
          <w:right w:val="nil"/>
          <w:between w:val="nil"/>
        </w:pBdr>
        <w:spacing w:after="0" w:line="240" w:lineRule="auto"/>
        <w:ind w:left="1134" w:hanging="567"/>
        <w:jc w:val="both"/>
        <w:rPr>
          <w:rFonts w:ascii="Arial" w:eastAsia="Arial" w:hAnsi="Arial" w:cs="Arial"/>
          <w:sz w:val="24"/>
          <w:szCs w:val="24"/>
        </w:rPr>
      </w:pPr>
      <w:ins w:id="59" w:author="GT-LEGL" w:date="2019-07-09T17:10:00Z">
        <w:r>
          <w:rPr>
            <w:rFonts w:ascii="Arial" w:eastAsia="Arial" w:hAnsi="Arial" w:cs="Arial"/>
            <w:sz w:val="24"/>
            <w:szCs w:val="24"/>
          </w:rPr>
          <w:t xml:space="preserve">Terms relating to </w:t>
        </w:r>
      </w:ins>
      <w:r w:rsidR="00F266A2" w:rsidRPr="00624B88">
        <w:rPr>
          <w:rFonts w:ascii="Arial" w:eastAsia="Arial" w:hAnsi="Arial" w:cs="Arial"/>
          <w:sz w:val="24"/>
          <w:szCs w:val="24"/>
        </w:rPr>
        <w:t xml:space="preserve">AWS </w:t>
      </w:r>
      <w:ins w:id="60" w:author="GT-LEGL" w:date="2019-06-28T19:21:00Z">
        <w:r w:rsidR="00F77C96">
          <w:rPr>
            <w:rFonts w:ascii="Arial" w:eastAsia="Arial" w:hAnsi="Arial" w:cs="Arial"/>
            <w:sz w:val="24"/>
            <w:szCs w:val="24"/>
          </w:rPr>
          <w:t xml:space="preserve">Lambda </w:t>
        </w:r>
      </w:ins>
      <w:r w:rsidR="00F266A2" w:rsidRPr="00624B88">
        <w:rPr>
          <w:rFonts w:ascii="Arial" w:eastAsia="Arial" w:hAnsi="Arial" w:cs="Arial"/>
          <w:sz w:val="24"/>
          <w:szCs w:val="24"/>
        </w:rPr>
        <w:t>(</w:t>
      </w:r>
      <w:hyperlink r:id="rId10">
        <w:r w:rsidR="00F266A2" w:rsidRPr="00624B88">
          <w:rPr>
            <w:rFonts w:ascii="Arial" w:eastAsia="Arial" w:hAnsi="Arial" w:cs="Arial"/>
            <w:color w:val="1155CC"/>
            <w:sz w:val="24"/>
            <w:szCs w:val="24"/>
            <w:u w:val="single"/>
          </w:rPr>
          <w:t>https://aws.amazon.com/service-terms/</w:t>
        </w:r>
      </w:hyperlink>
      <w:r w:rsidR="00F266A2" w:rsidRPr="00624B88">
        <w:rPr>
          <w:rFonts w:ascii="Arial" w:eastAsia="Arial" w:hAnsi="Arial" w:cs="Arial"/>
          <w:sz w:val="24"/>
          <w:szCs w:val="24"/>
        </w:rPr>
        <w:t>)</w:t>
      </w:r>
    </w:p>
    <w:p w14:paraId="0000009D" w14:textId="6ED884E4" w:rsidR="00972ED2" w:rsidRPr="00624B88" w:rsidRDefault="00F266A2">
      <w:pPr>
        <w:numPr>
          <w:ilvl w:val="1"/>
          <w:numId w:val="2"/>
        </w:numPr>
        <w:pBdr>
          <w:top w:val="nil"/>
          <w:left w:val="nil"/>
          <w:bottom w:val="nil"/>
          <w:right w:val="nil"/>
          <w:between w:val="nil"/>
        </w:pBdr>
        <w:spacing w:after="0" w:line="240" w:lineRule="auto"/>
        <w:ind w:left="1134" w:hanging="567"/>
        <w:jc w:val="both"/>
        <w:rPr>
          <w:rFonts w:ascii="Arial" w:eastAsia="Arial" w:hAnsi="Arial" w:cs="Arial"/>
          <w:sz w:val="24"/>
          <w:szCs w:val="24"/>
        </w:rPr>
      </w:pPr>
      <w:proofErr w:type="spellStart"/>
      <w:r w:rsidRPr="00624B88">
        <w:rPr>
          <w:rFonts w:ascii="Arial" w:eastAsia="Arial" w:hAnsi="Arial" w:cs="Arial"/>
          <w:sz w:val="24"/>
          <w:szCs w:val="24"/>
        </w:rPr>
        <w:t>Netlify</w:t>
      </w:r>
      <w:proofErr w:type="spellEnd"/>
      <w:r w:rsidRPr="00624B88">
        <w:rPr>
          <w:rFonts w:ascii="Arial" w:eastAsia="Arial" w:hAnsi="Arial" w:cs="Arial"/>
          <w:sz w:val="24"/>
          <w:szCs w:val="24"/>
        </w:rPr>
        <w:t xml:space="preserve"> (</w:t>
      </w:r>
      <w:hyperlink r:id="rId11">
        <w:r w:rsidRPr="00624B88">
          <w:rPr>
            <w:rFonts w:ascii="Arial" w:eastAsia="Arial" w:hAnsi="Arial" w:cs="Arial"/>
            <w:color w:val="1155CC"/>
            <w:sz w:val="24"/>
            <w:szCs w:val="24"/>
            <w:u w:val="single"/>
          </w:rPr>
          <w:t>https://www.netlify.com/tos/</w:t>
        </w:r>
      </w:hyperlink>
      <w:r w:rsidRPr="00624B88">
        <w:rPr>
          <w:rFonts w:ascii="Arial" w:eastAsia="Arial" w:hAnsi="Arial" w:cs="Arial"/>
          <w:sz w:val="24"/>
          <w:szCs w:val="24"/>
        </w:rPr>
        <w:t>)</w:t>
      </w:r>
    </w:p>
    <w:p w14:paraId="0000009F" w14:textId="77777777" w:rsidR="00972ED2" w:rsidRDefault="00972ED2">
      <w:pPr>
        <w:pBdr>
          <w:top w:val="nil"/>
          <w:left w:val="nil"/>
          <w:bottom w:val="nil"/>
          <w:right w:val="nil"/>
          <w:between w:val="nil"/>
        </w:pBdr>
        <w:spacing w:after="0"/>
        <w:ind w:left="1509" w:hanging="720"/>
        <w:rPr>
          <w:rFonts w:ascii="Arial" w:eastAsia="Arial" w:hAnsi="Arial" w:cs="Arial"/>
          <w:b/>
          <w:color w:val="000000"/>
          <w:sz w:val="24"/>
          <w:szCs w:val="24"/>
        </w:rPr>
      </w:pPr>
    </w:p>
    <w:p w14:paraId="000000A3" w14:textId="77777777" w:rsidR="00972ED2" w:rsidRDefault="00972ED2">
      <w:pPr>
        <w:ind w:left="1134"/>
        <w:rPr>
          <w:rFonts w:ascii="Arial" w:eastAsia="Arial" w:hAnsi="Arial" w:cs="Arial"/>
          <w:sz w:val="24"/>
          <w:szCs w:val="24"/>
        </w:rPr>
      </w:pPr>
    </w:p>
    <w:p w14:paraId="000000A4" w14:textId="77777777" w:rsidR="00972ED2" w:rsidRDefault="00972ED2">
      <w:pPr>
        <w:pBdr>
          <w:top w:val="nil"/>
          <w:left w:val="nil"/>
          <w:bottom w:val="nil"/>
          <w:right w:val="nil"/>
          <w:between w:val="nil"/>
        </w:pBdr>
        <w:spacing w:after="0"/>
        <w:ind w:left="1134" w:hanging="720"/>
        <w:rPr>
          <w:rFonts w:ascii="Arial" w:eastAsia="Arial" w:hAnsi="Arial" w:cs="Arial"/>
          <w:b/>
          <w:color w:val="000000"/>
          <w:sz w:val="24"/>
          <w:szCs w:val="24"/>
        </w:rPr>
      </w:pPr>
    </w:p>
    <w:p w14:paraId="000000A8" w14:textId="2F76FAF1" w:rsidR="00972ED2" w:rsidRDefault="00972ED2">
      <w:pPr>
        <w:pBdr>
          <w:top w:val="nil"/>
          <w:left w:val="nil"/>
          <w:bottom w:val="nil"/>
          <w:right w:val="nil"/>
          <w:between w:val="nil"/>
        </w:pBdr>
        <w:ind w:left="1509" w:hanging="720"/>
        <w:rPr>
          <w:rFonts w:ascii="Arial" w:eastAsia="Arial" w:hAnsi="Arial" w:cs="Arial"/>
          <w:color w:val="000000"/>
          <w:sz w:val="24"/>
          <w:szCs w:val="24"/>
          <w:highlight w:val="yellow"/>
        </w:rPr>
      </w:pPr>
    </w:p>
    <w:sectPr w:rsidR="00972ED2">
      <w:headerReference w:type="even" r:id="rId12"/>
      <w:headerReference w:type="default" r:id="rId13"/>
      <w:footerReference w:type="even" r:id="rId14"/>
      <w:footerReference w:type="default" r:id="rId15"/>
      <w:headerReference w:type="first" r:id="rId16"/>
      <w:footerReference w:type="first" r:id="rId17"/>
      <w:pgSz w:w="12240" w:h="15840"/>
      <w:pgMar w:top="426"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uthor" w:date="2019-06-20T00:00:00Z" w:initials="">
    <w:p w14:paraId="000000B8" w14:textId="77777777" w:rsidR="00916319" w:rsidRDefault="0091631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Please ensure that all third party terms are listed in the Schedule below and are hyperlinked. However, those terms must be publicly available. If the terms were specially negotiated with GT, please consult LEGL.</w:t>
      </w:r>
    </w:p>
  </w:comment>
  <w:comment w:id="13" w:author="GT-LEGL" w:date="2019-06-25T18:28:00Z" w:initials="GTL">
    <w:p w14:paraId="6AA444FA" w14:textId="6A665DFB" w:rsidR="00916319" w:rsidRDefault="00916319">
      <w:pPr>
        <w:pStyle w:val="CommentText"/>
      </w:pPr>
      <w:r>
        <w:rPr>
          <w:rStyle w:val="CommentReference"/>
        </w:rPr>
        <w:annotationRef/>
      </w:r>
      <w:r>
        <w:t xml:space="preserve">Is the source code to the GT created components available on </w:t>
      </w:r>
      <w:proofErr w:type="spellStart"/>
      <w:r>
        <w:t>Github</w:t>
      </w:r>
      <w:proofErr w:type="spellEnd"/>
      <w:r>
        <w:t>?</w:t>
      </w:r>
    </w:p>
  </w:comment>
  <w:comment w:id="14" w:author="Barry LIM (GOVTECH)" w:date="2019-06-26T15:51:00Z" w:initials="BL(">
    <w:p w14:paraId="2BB5EEE1" w14:textId="6E8CE312" w:rsidR="00916319" w:rsidRDefault="00916319">
      <w:pPr>
        <w:pStyle w:val="CommentText"/>
      </w:pPr>
      <w:r>
        <w:rPr>
          <w:rStyle w:val="CommentReference"/>
        </w:rPr>
        <w:annotationRef/>
      </w:r>
      <w:r>
        <w:t>Yes</w:t>
      </w:r>
    </w:p>
  </w:comment>
  <w:comment w:id="15" w:author="Author" w:date="2019-06-20T00:00:00Z" w:initials="">
    <w:p w14:paraId="000000B0" w14:textId="77777777" w:rsidR="00916319" w:rsidRDefault="0091631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Please make necessary deletions/amendments if your app is free to use or does not facilitate a third party service (i.e. your app works independently to provide a service run by </w:t>
      </w:r>
      <w:proofErr w:type="spellStart"/>
      <w:r>
        <w:rPr>
          <w:rFonts w:ascii="Arial" w:eastAsia="Arial" w:hAnsi="Arial" w:cs="Arial"/>
          <w:color w:val="000000"/>
        </w:rPr>
        <w:t>GovTech</w:t>
      </w:r>
      <w:proofErr w:type="spellEnd"/>
      <w:r>
        <w:rPr>
          <w:rFonts w:ascii="Arial" w:eastAsia="Arial" w:hAnsi="Arial" w:cs="Arial"/>
          <w:color w:val="000000"/>
        </w:rPr>
        <w:t>).</w:t>
      </w:r>
    </w:p>
  </w:comment>
  <w:comment w:id="16" w:author="GT-LEGL" w:date="2019-06-25T14:57:00Z" w:initials="GTL">
    <w:p w14:paraId="43486C6C" w14:textId="35FA496F" w:rsidR="00916319" w:rsidRDefault="00916319">
      <w:pPr>
        <w:pStyle w:val="CommentText"/>
      </w:pPr>
      <w:r>
        <w:rPr>
          <w:rStyle w:val="CommentReference"/>
        </w:rPr>
        <w:annotationRef/>
      </w:r>
      <w:r>
        <w:t>This is not applicable to any kind of cert or document, correct? Only educational certificates?</w:t>
      </w:r>
    </w:p>
  </w:comment>
  <w:comment w:id="17" w:author="Barry LIM (GOVTECH)" w:date="2019-06-26T15:53:00Z" w:initials="BL(">
    <w:p w14:paraId="1B93EEE4" w14:textId="5FC368D8" w:rsidR="00916319" w:rsidRDefault="00916319">
      <w:pPr>
        <w:pStyle w:val="CommentText"/>
      </w:pPr>
      <w:r>
        <w:rPr>
          <w:rStyle w:val="CommentReference"/>
        </w:rPr>
        <w:annotationRef/>
      </w:r>
      <w:r>
        <w:t xml:space="preserve">The usage is not limited to Certificates. In future, there are could be use cases for licenses, </w:t>
      </w:r>
      <w:proofErr w:type="spellStart"/>
      <w:r>
        <w:t>workpasses</w:t>
      </w:r>
      <w:proofErr w:type="spellEnd"/>
      <w:r>
        <w:t xml:space="preserve"> etc.</w:t>
      </w:r>
    </w:p>
  </w:comment>
  <w:comment w:id="19" w:author="GT-LEGL" w:date="2019-06-25T14:58:00Z" w:initials="GTL">
    <w:p w14:paraId="311374C6" w14:textId="7F99075A" w:rsidR="00916319" w:rsidRDefault="00916319">
      <w:pPr>
        <w:pStyle w:val="CommentText"/>
      </w:pPr>
      <w:r>
        <w:rPr>
          <w:rStyle w:val="CommentReference"/>
        </w:rPr>
        <w:annotationRef/>
      </w:r>
      <w:r>
        <w:t xml:space="preserve">Please clarify if there are other methods to use the Service, although those methods are not easily available. What about other ETH wallets (e.g. MEW) or other wallets that are provided by </w:t>
      </w:r>
      <w:proofErr w:type="spellStart"/>
      <w:r>
        <w:t>cryptoexchanges</w:t>
      </w:r>
      <w:proofErr w:type="spellEnd"/>
      <w:r>
        <w:t>?</w:t>
      </w:r>
    </w:p>
  </w:comment>
  <w:comment w:id="20" w:author="Barry LIM (GOVTECH)" w:date="2019-06-26T15:55:00Z" w:initials="BL(">
    <w:p w14:paraId="305A3157" w14:textId="5496B746" w:rsidR="00916319" w:rsidRDefault="00916319">
      <w:pPr>
        <w:pStyle w:val="CommentText"/>
      </w:pPr>
      <w:r>
        <w:rPr>
          <w:rStyle w:val="CommentReference"/>
        </w:rPr>
        <w:annotationRef/>
      </w:r>
      <w:r>
        <w:t xml:space="preserve">For purposes of issuance and revocation (by schools/IHLs), we only support </w:t>
      </w:r>
      <w:proofErr w:type="spellStart"/>
      <w:r>
        <w:t>Metamask</w:t>
      </w:r>
      <w:proofErr w:type="spellEnd"/>
      <w:r>
        <w:t xml:space="preserve"> and Ledger hardware wallet. </w:t>
      </w:r>
      <w:r>
        <w:br/>
      </w:r>
      <w:r>
        <w:br/>
        <w:t>Verification (performed by typical users), do not need a wallet.</w:t>
      </w:r>
    </w:p>
  </w:comment>
  <w:comment w:id="21" w:author="GT-LEGL" w:date="2019-06-27T15:33:00Z" w:initials="GTL">
    <w:p w14:paraId="3494199D" w14:textId="613882E0" w:rsidR="00916319" w:rsidRDefault="00916319">
      <w:pPr>
        <w:pStyle w:val="CommentText"/>
      </w:pPr>
      <w:r>
        <w:rPr>
          <w:rStyle w:val="CommentReference"/>
        </w:rPr>
        <w:annotationRef/>
      </w:r>
      <w:r>
        <w:t xml:space="preserve">Deleting “most easily” as it suggests there are other (albeit more difficult) ways to use the Service. Please double check to ensure that it is correct that any web browser can be used (I believe </w:t>
      </w:r>
      <w:proofErr w:type="spellStart"/>
      <w:r>
        <w:t>Metamask</w:t>
      </w:r>
      <w:proofErr w:type="spellEnd"/>
      <w:r>
        <w:t xml:space="preserve"> has some limitations on that score).</w:t>
      </w:r>
    </w:p>
  </w:comment>
  <w:comment w:id="23" w:author="GT-LEGL" w:date="2019-06-25T17:00:00Z" w:initials="GTL">
    <w:p w14:paraId="3A5420CB" w14:textId="60395AFB" w:rsidR="00916319" w:rsidRDefault="00916319">
      <w:pPr>
        <w:pStyle w:val="CommentText"/>
      </w:pPr>
      <w:r>
        <w:rPr>
          <w:rStyle w:val="CommentReference"/>
        </w:rPr>
        <w:annotationRef/>
      </w:r>
      <w:r>
        <w:t xml:space="preserve">Please clarify whether the use of </w:t>
      </w:r>
      <w:proofErr w:type="spellStart"/>
      <w:r>
        <w:t>Opencerts</w:t>
      </w:r>
      <w:proofErr w:type="spellEnd"/>
      <w:r>
        <w:t xml:space="preserve"> requires the user to expend ETH. If so, I take it all ETH goes to the miners are not GT or any university collaborator.</w:t>
      </w:r>
    </w:p>
  </w:comment>
  <w:comment w:id="24" w:author="Barry LIM (GOVTECH)" w:date="2019-06-26T15:56:00Z" w:initials="BL(">
    <w:p w14:paraId="3DAF9E28" w14:textId="351B2587" w:rsidR="00916319" w:rsidRDefault="00916319">
      <w:pPr>
        <w:pStyle w:val="CommentText"/>
      </w:pPr>
      <w:r>
        <w:rPr>
          <w:rStyle w:val="CommentReference"/>
        </w:rPr>
        <w:annotationRef/>
      </w:r>
      <w:r>
        <w:t>Yes, ETH is required for issuance and revocation transactions. ETH goes to the miners.</w:t>
      </w:r>
    </w:p>
  </w:comment>
  <w:comment w:id="25" w:author="GT-LEGL" w:date="2019-06-27T15:38:00Z" w:initials="GTL">
    <w:p w14:paraId="480C2DF7" w14:textId="1601AB93" w:rsidR="00916319" w:rsidRDefault="00916319">
      <w:pPr>
        <w:pStyle w:val="CommentText"/>
      </w:pPr>
      <w:r>
        <w:rPr>
          <w:rStyle w:val="CommentReference"/>
        </w:rPr>
        <w:annotationRef/>
      </w:r>
      <w:r>
        <w:t>Is personal data publicly visible?</w:t>
      </w:r>
    </w:p>
  </w:comment>
  <w:comment w:id="26" w:author="Barry LIM (GOVTECH)" w:date="2019-07-03T17:16:00Z" w:initials="BL(">
    <w:p w14:paraId="5868E258" w14:textId="49589103" w:rsidR="005365AA" w:rsidRDefault="005365AA">
      <w:pPr>
        <w:pStyle w:val="CommentText"/>
      </w:pPr>
      <w:r>
        <w:rPr>
          <w:rStyle w:val="CommentReference"/>
        </w:rPr>
        <w:annotationRef/>
      </w:r>
      <w:r>
        <w:t>No personal data. Only transaction meta-data which includes when transactions take place, but not which kinds of transactions.</w:t>
      </w:r>
    </w:p>
  </w:comment>
  <w:comment w:id="28" w:author="GT-LEGL" w:date="2019-06-27T15:43:00Z" w:initials="GTL">
    <w:p w14:paraId="7C94FCAA" w14:textId="180830D2" w:rsidR="00916319" w:rsidRDefault="00916319">
      <w:pPr>
        <w:pStyle w:val="CommentText"/>
      </w:pPr>
      <w:r>
        <w:rPr>
          <w:rStyle w:val="CommentReference"/>
        </w:rPr>
        <w:annotationRef/>
      </w:r>
      <w:r>
        <w:t xml:space="preserve">Covering the IHLs and potential employers. </w:t>
      </w:r>
    </w:p>
  </w:comment>
  <w:comment w:id="29" w:author="Barry LIM (GOVTECH)" w:date="2019-06-26T16:52:00Z" w:initials="BL(">
    <w:p w14:paraId="225A897C" w14:textId="3164F9C8" w:rsidR="00916319" w:rsidRDefault="00916319">
      <w:pPr>
        <w:pStyle w:val="CommentText"/>
      </w:pPr>
      <w:r>
        <w:rPr>
          <w:rStyle w:val="CommentReference"/>
        </w:rPr>
        <w:annotationRef/>
      </w:r>
      <w:r>
        <w:t xml:space="preserve">Account creation is not performed via </w:t>
      </w:r>
      <w:proofErr w:type="spellStart"/>
      <w:r>
        <w:t>OpenCerts</w:t>
      </w:r>
      <w:proofErr w:type="spellEnd"/>
      <w:r>
        <w:t xml:space="preserve"> website</w:t>
      </w:r>
    </w:p>
  </w:comment>
  <w:comment w:id="30" w:author="GT-LEGL" w:date="2019-06-26T11:24:00Z" w:initials="GTL">
    <w:p w14:paraId="75848ADF" w14:textId="7B0B8A92" w:rsidR="00916319" w:rsidRDefault="00916319">
      <w:pPr>
        <w:pStyle w:val="CommentText"/>
      </w:pPr>
      <w:r>
        <w:rPr>
          <w:rStyle w:val="CommentReference"/>
        </w:rPr>
        <w:annotationRef/>
      </w:r>
      <w:r>
        <w:t>For collaborator terms, please let me know what the respective obligations of the collaborator and GT are.</w:t>
      </w:r>
    </w:p>
  </w:comment>
  <w:comment w:id="31" w:author="Barry LIM (GOVTECH)" w:date="2019-06-26T15:57:00Z" w:initials="BL(">
    <w:p w14:paraId="0166C456" w14:textId="1AAADCBE" w:rsidR="00916319" w:rsidRDefault="00916319">
      <w:pPr>
        <w:pStyle w:val="CommentText"/>
      </w:pPr>
      <w:r>
        <w:rPr>
          <w:rStyle w:val="CommentReference"/>
        </w:rPr>
        <w:annotationRef/>
      </w:r>
      <w:r>
        <w:t xml:space="preserve">The intention of the collaborator page is to allow interested parties of </w:t>
      </w:r>
      <w:proofErr w:type="spellStart"/>
      <w:r>
        <w:t>opencerts</w:t>
      </w:r>
      <w:proofErr w:type="spellEnd"/>
      <w:r>
        <w:t xml:space="preserve"> to reach out to these collaborator companies (with the technical know-how), to assist with implementation/integration to their systems.</w:t>
      </w:r>
    </w:p>
  </w:comment>
  <w:comment w:id="32" w:author="GT-LEGL" w:date="2019-06-27T15:44:00Z" w:initials="GTL">
    <w:p w14:paraId="4CF90D13" w14:textId="6E7C6511" w:rsidR="00916319" w:rsidRDefault="00916319">
      <w:pPr>
        <w:pStyle w:val="CommentText"/>
      </w:pPr>
      <w:r>
        <w:rPr>
          <w:rStyle w:val="CommentReference"/>
        </w:rPr>
        <w:annotationRef/>
      </w:r>
      <w:r>
        <w:t xml:space="preserve">So, for example, an IHL who wants to learn to use </w:t>
      </w:r>
      <w:proofErr w:type="spellStart"/>
      <w:r>
        <w:t>OpenCerts</w:t>
      </w:r>
      <w:proofErr w:type="spellEnd"/>
      <w:r>
        <w:t xml:space="preserve"> can communicate with these collaborator companies instead of GT?</w:t>
      </w:r>
    </w:p>
  </w:comment>
  <w:comment w:id="33" w:author="Barry LIM (GOVTECH)" w:date="2019-07-02T18:05:00Z" w:initials="BL(">
    <w:p w14:paraId="60ACD44A" w14:textId="78B849C1" w:rsidR="00916319" w:rsidRDefault="00916319">
      <w:pPr>
        <w:pStyle w:val="CommentText"/>
      </w:pPr>
      <w:r>
        <w:rPr>
          <w:rStyle w:val="CommentReference"/>
        </w:rPr>
        <w:annotationRef/>
      </w:r>
      <w:proofErr w:type="spellStart"/>
      <w:r>
        <w:t>Its</w:t>
      </w:r>
      <w:proofErr w:type="spellEnd"/>
      <w:r>
        <w:t xml:space="preserve"> unlikely that these providers will be “teaching” the IHLs, but to implement/integrate/provide as a SaaS for an IHL.</w:t>
      </w:r>
    </w:p>
    <w:p w14:paraId="460FFEE1" w14:textId="37FE910C" w:rsidR="00916319" w:rsidRDefault="00916319">
      <w:pPr>
        <w:pStyle w:val="CommentText"/>
      </w:pPr>
    </w:p>
    <w:p w14:paraId="3C0F3CDF" w14:textId="272C61B9" w:rsidR="00916319" w:rsidRDefault="00916319">
      <w:pPr>
        <w:pStyle w:val="CommentText"/>
      </w:pPr>
      <w:r>
        <w:t xml:space="preserve">But if some of them were to provide consultation on </w:t>
      </w:r>
      <w:proofErr w:type="spellStart"/>
      <w:r>
        <w:t>OpenCerts</w:t>
      </w:r>
      <w:proofErr w:type="spellEnd"/>
      <w:r>
        <w:t xml:space="preserve"> implementation/integration, they would probably make it into this list as well</w:t>
      </w:r>
    </w:p>
  </w:comment>
  <w:comment w:id="34" w:author="GT-LEGL" w:date="2019-07-10T11:01:00Z" w:initials="GTL">
    <w:p w14:paraId="21AAB0C8" w14:textId="4A613C62" w:rsidR="00FA7EEC" w:rsidRDefault="00FA7EEC">
      <w:pPr>
        <w:pStyle w:val="CommentText"/>
      </w:pPr>
      <w:r>
        <w:rPr>
          <w:rStyle w:val="CommentReference"/>
        </w:rPr>
        <w:annotationRef/>
      </w:r>
      <w:r>
        <w:t>Please let me know when you want to implement terms for the “collaborators” to comply with.</w:t>
      </w:r>
    </w:p>
  </w:comment>
  <w:comment w:id="35" w:author="Barry LIM (GOVTECH)" w:date="2019-07-10T18:50:00Z" w:initials="BL(">
    <w:p w14:paraId="1DAD687F" w14:textId="0117A1AE" w:rsidR="00EB36B7" w:rsidRDefault="00EB36B7">
      <w:pPr>
        <w:pStyle w:val="CommentText"/>
      </w:pPr>
      <w:r>
        <w:rPr>
          <w:rStyle w:val="CommentReference"/>
        </w:rPr>
        <w:annotationRef/>
      </w:r>
      <w:r>
        <w:t xml:space="preserve">Yes, we would like to do so already. We have a page pending deployment, as we are </w:t>
      </w:r>
      <w:proofErr w:type="gramStart"/>
      <w:r>
        <w:t>awaiting</w:t>
      </w:r>
      <w:proofErr w:type="gramEnd"/>
      <w:r>
        <w:t xml:space="preserve"> for the terms to be ready.</w:t>
      </w:r>
    </w:p>
  </w:comment>
  <w:comment w:id="36" w:author="GT-LEGL" w:date="2019-07-15T09:57:00Z" w:initials="GTL">
    <w:p w14:paraId="27D7647B" w14:textId="4414CB83" w:rsidR="002F7F61" w:rsidRDefault="002F7F61">
      <w:pPr>
        <w:pStyle w:val="CommentText"/>
      </w:pPr>
      <w:r w:rsidRPr="002F7F61">
        <w:rPr>
          <w:rStyle w:val="CommentReference"/>
          <w:highlight w:val="green"/>
        </w:rPr>
        <w:annotationRef/>
      </w:r>
      <w:r w:rsidRPr="002F7F61">
        <w:rPr>
          <w:highlight w:val="green"/>
        </w:rPr>
        <w:t>Collaborator terms have to be separate from these TOUs. I do not have a template for this, so please let me know what your collaboration principles are (what each party can or cannot do etc.)</w:t>
      </w:r>
    </w:p>
  </w:comment>
  <w:comment w:id="38" w:author="GT-LEGL" w:date="2019-06-25T18:02:00Z" w:initials="GTL">
    <w:p w14:paraId="026F9BA3" w14:textId="27DA8880" w:rsidR="00916319" w:rsidRDefault="00916319">
      <w:pPr>
        <w:pStyle w:val="CommentText"/>
      </w:pPr>
      <w:r>
        <w:rPr>
          <w:rStyle w:val="CommentReference"/>
        </w:rPr>
        <w:annotationRef/>
      </w:r>
      <w:r>
        <w:t xml:space="preserve">Please extend a copy of this to me. I believe Google Analytics terms require you to include a link in the </w:t>
      </w:r>
      <w:proofErr w:type="spellStart"/>
      <w:r>
        <w:t>OpenCerts</w:t>
      </w:r>
      <w:proofErr w:type="spellEnd"/>
      <w:r>
        <w:t xml:space="preserve"> site, and that URL is provided to you by Google (I do not think it is the URL that you have linked currently).</w:t>
      </w:r>
    </w:p>
  </w:comment>
  <w:comment w:id="39" w:author="Barry LIM (GOVTECH)" w:date="2019-06-26T16:08:00Z" w:initials="BL(">
    <w:p w14:paraId="78651E5D" w14:textId="39DF4642" w:rsidR="00916319" w:rsidRDefault="00916319">
      <w:pPr>
        <w:pStyle w:val="CommentText"/>
      </w:pPr>
      <w:r>
        <w:rPr>
          <w:rStyle w:val="CommentReference"/>
        </w:rPr>
        <w:annotationRef/>
      </w:r>
      <w:r>
        <w:t>URL is correct. You have to go to the Resources tab. I have attached a pdf copy in email.</w:t>
      </w:r>
    </w:p>
  </w:comment>
  <w:comment w:id="41" w:author="GT-LEGL" w:date="2019-06-28T17:58:00Z" w:initials="GTL">
    <w:p w14:paraId="189E42B9" w14:textId="7F807921" w:rsidR="00916319" w:rsidRDefault="00916319">
      <w:pPr>
        <w:pStyle w:val="CommentText"/>
      </w:pPr>
      <w:r>
        <w:rPr>
          <w:rStyle w:val="CommentReference"/>
        </w:rPr>
        <w:annotationRef/>
      </w:r>
      <w:r>
        <w:t>This is the website provided by Google for Analytics.</w:t>
      </w:r>
    </w:p>
  </w:comment>
  <w:comment w:id="43" w:author="GT-LEGL" w:date="2019-06-25T18:06:00Z" w:initials="GTL">
    <w:p w14:paraId="5A7E5067" w14:textId="01DFC7D7" w:rsidR="00916319" w:rsidRDefault="00916319">
      <w:pPr>
        <w:pStyle w:val="CommentText"/>
      </w:pPr>
      <w:r>
        <w:rPr>
          <w:rStyle w:val="CommentReference"/>
        </w:rPr>
        <w:annotationRef/>
      </w:r>
      <w:r>
        <w:t xml:space="preserve">What aspect of </w:t>
      </w:r>
      <w:proofErr w:type="spellStart"/>
      <w:r>
        <w:t>Cloudflare</w:t>
      </w:r>
      <w:proofErr w:type="spellEnd"/>
      <w:r>
        <w:t xml:space="preserve">, AWS and </w:t>
      </w:r>
      <w:proofErr w:type="spellStart"/>
      <w:r>
        <w:t>Netlify</w:t>
      </w:r>
      <w:proofErr w:type="spellEnd"/>
      <w:r>
        <w:t xml:space="preserve"> are used by the end-user?  Are the end-users given any rights which could put GT in breach of these agreements?</w:t>
      </w:r>
    </w:p>
  </w:comment>
  <w:comment w:id="44" w:author="Barry LIM (GOVTECH)" w:date="2019-06-26T16:57:00Z" w:initials="BL(">
    <w:p w14:paraId="194F1EE3" w14:textId="228BEBDA" w:rsidR="00916319" w:rsidRDefault="00916319">
      <w:pPr>
        <w:pStyle w:val="CommentText"/>
      </w:pPr>
      <w:r>
        <w:rPr>
          <w:rStyle w:val="CommentReference"/>
        </w:rPr>
        <w:annotationRef/>
      </w:r>
      <w:proofErr w:type="spellStart"/>
      <w:r>
        <w:t>Cloudflare</w:t>
      </w:r>
      <w:proofErr w:type="spellEnd"/>
      <w:r>
        <w:t xml:space="preserve"> used for DNS resolution.</w:t>
      </w:r>
    </w:p>
    <w:p w14:paraId="6CE3C071" w14:textId="12B05C76" w:rsidR="00916319" w:rsidRDefault="00916319">
      <w:pPr>
        <w:pStyle w:val="CommentText"/>
      </w:pPr>
      <w:r>
        <w:t>AWS used for Lambda functions.</w:t>
      </w:r>
    </w:p>
    <w:p w14:paraId="12D7E726" w14:textId="1B7ECD5F" w:rsidR="00916319" w:rsidRDefault="00916319">
      <w:pPr>
        <w:pStyle w:val="CommentText"/>
      </w:pPr>
      <w:proofErr w:type="spellStart"/>
      <w:r>
        <w:t>Netlify</w:t>
      </w:r>
      <w:proofErr w:type="spellEnd"/>
      <w:r>
        <w:t xml:space="preserve"> used for serving static site content.</w:t>
      </w:r>
    </w:p>
  </w:comment>
  <w:comment w:id="45" w:author="GT-LEGL" w:date="2019-06-27T15:56:00Z" w:initials="GTL">
    <w:p w14:paraId="3CA14C54" w14:textId="462CC45F" w:rsidR="00916319" w:rsidRDefault="00916319">
      <w:pPr>
        <w:pStyle w:val="CommentText"/>
      </w:pPr>
      <w:r>
        <w:rPr>
          <w:rStyle w:val="CommentReference"/>
        </w:rPr>
        <w:annotationRef/>
      </w:r>
      <w:r>
        <w:t xml:space="preserve">For </w:t>
      </w:r>
      <w:proofErr w:type="spellStart"/>
      <w:r>
        <w:t>Cloudflare</w:t>
      </w:r>
      <w:proofErr w:type="spellEnd"/>
      <w:r>
        <w:t>, there appears to be a self-subscription agreement or an enterprise agreement governing the use of their services. The link you provided is for use of the website. Please furnish the agreement that applies to the use of the DNS resolution service (</w:t>
      </w:r>
      <w:proofErr w:type="spellStart"/>
      <w:r>
        <w:t>self serve</w:t>
      </w:r>
      <w:proofErr w:type="spellEnd"/>
      <w:r>
        <w:t xml:space="preserve"> or enterprise?).</w:t>
      </w:r>
    </w:p>
    <w:p w14:paraId="2461B50C" w14:textId="77777777" w:rsidR="00916319" w:rsidRDefault="00916319">
      <w:pPr>
        <w:pStyle w:val="CommentText"/>
      </w:pPr>
    </w:p>
    <w:p w14:paraId="3796D4B6" w14:textId="70485E48" w:rsidR="00916319" w:rsidRDefault="00916319">
      <w:pPr>
        <w:pStyle w:val="CommentText"/>
      </w:pPr>
      <w:r>
        <w:t>For AWS, I assume the Lambda service is used by the end-users and that the applicable terms are found on the website you linked (i.e. you didn’t buy this off the bulk tender). Are end-users’ data shared with AWS?</w:t>
      </w:r>
    </w:p>
    <w:p w14:paraId="6AA1AEA2" w14:textId="77777777" w:rsidR="00916319" w:rsidRDefault="00916319">
      <w:pPr>
        <w:pStyle w:val="CommentText"/>
      </w:pPr>
    </w:p>
    <w:p w14:paraId="0809A802" w14:textId="7C205DE6" w:rsidR="00916319" w:rsidRDefault="00916319">
      <w:pPr>
        <w:pStyle w:val="CommentText"/>
      </w:pPr>
      <w:r>
        <w:t xml:space="preserve">For </w:t>
      </w:r>
      <w:proofErr w:type="spellStart"/>
      <w:r>
        <w:t>Netlify</w:t>
      </w:r>
      <w:proofErr w:type="spellEnd"/>
      <w:r>
        <w:t>, I assume the Enterprise Subscription Agreement does not apply.</w:t>
      </w:r>
    </w:p>
  </w:comment>
  <w:comment w:id="46" w:author="Barry LIM (GOVTECH)" w:date="2019-07-02T18:10:00Z" w:initials="BL(">
    <w:p w14:paraId="08C71D41" w14:textId="3B47A1CC" w:rsidR="00916319" w:rsidRDefault="00916319">
      <w:pPr>
        <w:pStyle w:val="CommentText"/>
      </w:pPr>
      <w:r>
        <w:rPr>
          <w:rStyle w:val="CommentReference"/>
        </w:rPr>
        <w:annotationRef/>
      </w:r>
      <w:proofErr w:type="spellStart"/>
      <w:r w:rsidRPr="00916319">
        <w:rPr>
          <w:b/>
        </w:rPr>
        <w:t>Cloudflare</w:t>
      </w:r>
      <w:proofErr w:type="spellEnd"/>
      <w:r>
        <w:t>: We are using the Self Serv</w:t>
      </w:r>
      <w:r w:rsidR="005365AA">
        <w:t>ic</w:t>
      </w:r>
      <w:r>
        <w:t>e agreement.</w:t>
      </w:r>
      <w:r>
        <w:br/>
      </w:r>
      <w:r>
        <w:br/>
      </w:r>
      <w:proofErr w:type="spellStart"/>
      <w:r w:rsidRPr="00916319">
        <w:rPr>
          <w:b/>
        </w:rPr>
        <w:t>Netlify</w:t>
      </w:r>
      <w:proofErr w:type="spellEnd"/>
      <w:r>
        <w:t>: We are using the Enterprise Subscription</w:t>
      </w:r>
      <w:r w:rsidR="00A660C2">
        <w:t xml:space="preserve">. </w:t>
      </w:r>
      <w:r w:rsidR="00774ED5">
        <w:t>I am still trying to get a copy of this document</w:t>
      </w:r>
      <w:r w:rsidR="00A660C2">
        <w:t>.</w:t>
      </w:r>
    </w:p>
    <w:p w14:paraId="6B2B4604" w14:textId="77777777" w:rsidR="00916319" w:rsidRDefault="00916319">
      <w:pPr>
        <w:pStyle w:val="CommentText"/>
      </w:pPr>
    </w:p>
    <w:p w14:paraId="3A9771CC" w14:textId="77777777" w:rsidR="00916319" w:rsidRDefault="00916319">
      <w:pPr>
        <w:pStyle w:val="CommentText"/>
      </w:pPr>
      <w:r>
        <w:t>AWS:</w:t>
      </w:r>
    </w:p>
    <w:p w14:paraId="76087C21" w14:textId="53324D57" w:rsidR="00916319" w:rsidRDefault="00916319">
      <w:pPr>
        <w:pStyle w:val="CommentText"/>
      </w:pPr>
      <w:proofErr w:type="gramStart"/>
      <w:r>
        <w:t>Yes</w:t>
      </w:r>
      <w:proofErr w:type="gramEnd"/>
      <w:r>
        <w:t xml:space="preserve"> </w:t>
      </w:r>
      <w:r w:rsidR="005365AA">
        <w:t xml:space="preserve">Lambda service is used by end user. All contents within </w:t>
      </w:r>
      <w:proofErr w:type="spellStart"/>
      <w:r w:rsidR="005365AA">
        <w:t>OpenCert</w:t>
      </w:r>
      <w:proofErr w:type="spellEnd"/>
      <w:r w:rsidR="005365AA">
        <w:t xml:space="preserve"> will be transmitted via AWS.</w:t>
      </w:r>
      <w:r>
        <w:br/>
        <w:t>We did not buy this off the bulk tender.</w:t>
      </w:r>
    </w:p>
  </w:comment>
  <w:comment w:id="47" w:author="GT-LEGL" w:date="2019-07-04T11:24:00Z" w:initials="GTL">
    <w:p w14:paraId="5D4CB8CB" w14:textId="48C4025D" w:rsidR="00C0137E" w:rsidRDefault="00C0137E">
      <w:pPr>
        <w:pStyle w:val="CommentText"/>
      </w:pPr>
      <w:r>
        <w:rPr>
          <w:rStyle w:val="CommentReference"/>
        </w:rPr>
        <w:annotationRef/>
      </w:r>
      <w:r>
        <w:t xml:space="preserve">I am making some changes to the PP to account for </w:t>
      </w:r>
      <w:proofErr w:type="spellStart"/>
      <w:r>
        <w:t>Cloudflare</w:t>
      </w:r>
      <w:proofErr w:type="spellEnd"/>
      <w:r w:rsidR="005A2644">
        <w:t xml:space="preserve"> and </w:t>
      </w:r>
      <w:proofErr w:type="spellStart"/>
      <w:r w:rsidR="005A2644">
        <w:t>Netlify</w:t>
      </w:r>
      <w:proofErr w:type="spellEnd"/>
      <w:r w:rsidR="005A2644">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B8" w15:done="0"/>
  <w15:commentEx w15:paraId="6AA444FA" w15:done="1"/>
  <w15:commentEx w15:paraId="2BB5EEE1" w15:paraIdParent="6AA444FA" w15:done="1"/>
  <w15:commentEx w15:paraId="000000B0" w15:done="1"/>
  <w15:commentEx w15:paraId="43486C6C" w15:done="1"/>
  <w15:commentEx w15:paraId="1B93EEE4" w15:paraIdParent="43486C6C" w15:done="1"/>
  <w15:commentEx w15:paraId="311374C6" w15:done="1"/>
  <w15:commentEx w15:paraId="305A3157" w15:paraIdParent="311374C6" w15:done="1"/>
  <w15:commentEx w15:paraId="3494199D" w15:paraIdParent="311374C6" w15:done="1"/>
  <w15:commentEx w15:paraId="3A5420CB" w15:done="1"/>
  <w15:commentEx w15:paraId="3DAF9E28" w15:paraIdParent="3A5420CB" w15:done="1"/>
  <w15:commentEx w15:paraId="480C2DF7" w15:done="1"/>
  <w15:commentEx w15:paraId="5868E258" w15:paraIdParent="480C2DF7" w15:done="1"/>
  <w15:commentEx w15:paraId="7C94FCAA" w15:done="0"/>
  <w15:commentEx w15:paraId="225A897C" w15:done="1"/>
  <w15:commentEx w15:paraId="75848ADF" w15:done="0"/>
  <w15:commentEx w15:paraId="0166C456" w15:paraIdParent="75848ADF" w15:done="0"/>
  <w15:commentEx w15:paraId="4CF90D13" w15:paraIdParent="75848ADF" w15:done="0"/>
  <w15:commentEx w15:paraId="3C0F3CDF" w15:paraIdParent="75848ADF" w15:done="0"/>
  <w15:commentEx w15:paraId="21AAB0C8" w15:paraIdParent="75848ADF" w15:done="0"/>
  <w15:commentEx w15:paraId="1DAD687F" w15:paraIdParent="75848ADF" w15:done="0"/>
  <w15:commentEx w15:paraId="27D7647B" w15:paraIdParent="75848ADF" w15:done="0"/>
  <w15:commentEx w15:paraId="026F9BA3" w15:done="1"/>
  <w15:commentEx w15:paraId="78651E5D" w15:paraIdParent="026F9BA3" w15:done="1"/>
  <w15:commentEx w15:paraId="189E42B9" w15:done="1"/>
  <w15:commentEx w15:paraId="5A7E5067" w15:done="1"/>
  <w15:commentEx w15:paraId="12D7E726" w15:paraIdParent="5A7E5067" w15:done="1"/>
  <w15:commentEx w15:paraId="0809A802" w15:paraIdParent="5A7E5067" w15:done="1"/>
  <w15:commentEx w15:paraId="76087C21" w15:paraIdParent="5A7E5067" w15:done="1"/>
  <w15:commentEx w15:paraId="5D4CB8CB" w15:paraIdParent="5A7E5067"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170432" w14:textId="77777777" w:rsidR="00F76DA3" w:rsidRDefault="00F76DA3">
      <w:pPr>
        <w:spacing w:after="0" w:line="240" w:lineRule="auto"/>
      </w:pPr>
      <w:r>
        <w:separator/>
      </w:r>
    </w:p>
  </w:endnote>
  <w:endnote w:type="continuationSeparator" w:id="0">
    <w:p w14:paraId="6A5BCA76" w14:textId="77777777" w:rsidR="00F76DA3" w:rsidRDefault="00F7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oboto-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F" w14:textId="77777777" w:rsidR="00916319" w:rsidRDefault="0091631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A" w14:textId="3D873694" w:rsidR="00916319" w:rsidRDefault="0091631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2F7F61">
      <w:rPr>
        <w:rFonts w:ascii="Arial" w:eastAsia="Arial" w:hAnsi="Arial" w:cs="Arial"/>
        <w:noProof/>
        <w:color w:val="000000"/>
        <w:sz w:val="20"/>
        <w:szCs w:val="20"/>
      </w:rPr>
      <w:t>8</w:t>
    </w:r>
    <w:r>
      <w:rPr>
        <w:rFonts w:ascii="Arial" w:eastAsia="Arial" w:hAnsi="Arial" w:cs="Arial"/>
        <w:color w:val="000000"/>
        <w:sz w:val="20"/>
        <w:szCs w:val="20"/>
      </w:rPr>
      <w:fldChar w:fldCharType="end"/>
    </w:r>
  </w:p>
  <w:p w14:paraId="000000AB" w14:textId="77777777" w:rsidR="00916319" w:rsidRDefault="00916319">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D" w14:textId="77777777" w:rsidR="00916319" w:rsidRDefault="0091631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219E1" w14:textId="77777777" w:rsidR="00F76DA3" w:rsidRDefault="00F76DA3">
      <w:pPr>
        <w:spacing w:after="0" w:line="240" w:lineRule="auto"/>
      </w:pPr>
      <w:r>
        <w:separator/>
      </w:r>
    </w:p>
  </w:footnote>
  <w:footnote w:type="continuationSeparator" w:id="0">
    <w:p w14:paraId="23CB8886" w14:textId="77777777" w:rsidR="00F76DA3" w:rsidRDefault="00F76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E" w14:textId="77777777" w:rsidR="00916319" w:rsidRDefault="0091631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9" w14:textId="77777777" w:rsidR="00916319" w:rsidRDefault="00916319">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AC" w14:textId="77777777" w:rsidR="00916319" w:rsidRDefault="0091631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2617"/>
    <w:multiLevelType w:val="multilevel"/>
    <w:tmpl w:val="1138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2B45446"/>
    <w:multiLevelType w:val="multilevel"/>
    <w:tmpl w:val="A55C43E0"/>
    <w:lvl w:ilvl="0">
      <w:start w:val="1"/>
      <w:numFmt w:val="decimal"/>
      <w:lvlText w:val="%1."/>
      <w:lvlJc w:val="left"/>
      <w:pPr>
        <w:ind w:left="789" w:hanging="359"/>
      </w:pPr>
      <w:rPr>
        <w:b/>
      </w:rPr>
    </w:lvl>
    <w:lvl w:ilvl="1">
      <w:start w:val="1"/>
      <w:numFmt w:val="lowerLetter"/>
      <w:lvlText w:val="%2."/>
      <w:lvlJc w:val="left"/>
      <w:pPr>
        <w:ind w:left="1509" w:hanging="360"/>
      </w:pPr>
    </w:lvl>
    <w:lvl w:ilvl="2">
      <w:start w:val="1"/>
      <w:numFmt w:val="lowerRoman"/>
      <w:lvlText w:val="%3."/>
      <w:lvlJc w:val="right"/>
      <w:pPr>
        <w:ind w:left="2229" w:hanging="180"/>
      </w:pPr>
    </w:lvl>
    <w:lvl w:ilvl="3">
      <w:start w:val="1"/>
      <w:numFmt w:val="decimal"/>
      <w:lvlText w:val="%4."/>
      <w:lvlJc w:val="left"/>
      <w:pPr>
        <w:ind w:left="2949" w:hanging="360"/>
      </w:pPr>
    </w:lvl>
    <w:lvl w:ilvl="4">
      <w:start w:val="1"/>
      <w:numFmt w:val="lowerLetter"/>
      <w:lvlText w:val="%5."/>
      <w:lvlJc w:val="left"/>
      <w:pPr>
        <w:ind w:left="3669" w:hanging="360"/>
      </w:pPr>
    </w:lvl>
    <w:lvl w:ilvl="5">
      <w:start w:val="1"/>
      <w:numFmt w:val="lowerRoman"/>
      <w:lvlText w:val="%6."/>
      <w:lvlJc w:val="right"/>
      <w:pPr>
        <w:ind w:left="4389" w:hanging="180"/>
      </w:pPr>
    </w:lvl>
    <w:lvl w:ilvl="6">
      <w:start w:val="1"/>
      <w:numFmt w:val="decimal"/>
      <w:lvlText w:val="%7."/>
      <w:lvlJc w:val="left"/>
      <w:pPr>
        <w:ind w:left="5109" w:hanging="360"/>
      </w:pPr>
    </w:lvl>
    <w:lvl w:ilvl="7">
      <w:start w:val="1"/>
      <w:numFmt w:val="lowerLetter"/>
      <w:lvlText w:val="%8."/>
      <w:lvlJc w:val="left"/>
      <w:pPr>
        <w:ind w:left="5829" w:hanging="360"/>
      </w:pPr>
    </w:lvl>
    <w:lvl w:ilvl="8">
      <w:start w:val="1"/>
      <w:numFmt w:val="lowerRoman"/>
      <w:lvlText w:val="%9."/>
      <w:lvlJc w:val="right"/>
      <w:pPr>
        <w:ind w:left="6549" w:hanging="180"/>
      </w:pPr>
    </w:lvl>
  </w:abstractNum>
  <w:abstractNum w:abstractNumId="2" w15:restartNumberingAfterBreak="0">
    <w:nsid w:val="58AA343D"/>
    <w:multiLevelType w:val="multilevel"/>
    <w:tmpl w:val="A7C251A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T-LEGL">
    <w15:presenceInfo w15:providerId="None" w15:userId="GT-LEGL"/>
  </w15:person>
  <w15:person w15:author="Barry LIM (GOVTECH)">
    <w15:presenceInfo w15:providerId="AD" w15:userId="S-1-5-21-1216582894-834684500-1334827815-821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2"/>
    <w:rsid w:val="000B4B91"/>
    <w:rsid w:val="00167E05"/>
    <w:rsid w:val="00220DA2"/>
    <w:rsid w:val="00223202"/>
    <w:rsid w:val="00276987"/>
    <w:rsid w:val="00283568"/>
    <w:rsid w:val="00291857"/>
    <w:rsid w:val="002E2F49"/>
    <w:rsid w:val="002F7F61"/>
    <w:rsid w:val="00351731"/>
    <w:rsid w:val="003533C2"/>
    <w:rsid w:val="00355448"/>
    <w:rsid w:val="003A1263"/>
    <w:rsid w:val="00447823"/>
    <w:rsid w:val="004A5176"/>
    <w:rsid w:val="004F6C6C"/>
    <w:rsid w:val="005365AA"/>
    <w:rsid w:val="00596DE8"/>
    <w:rsid w:val="005A08BF"/>
    <w:rsid w:val="005A2644"/>
    <w:rsid w:val="006154BB"/>
    <w:rsid w:val="006202C0"/>
    <w:rsid w:val="00624B88"/>
    <w:rsid w:val="00694654"/>
    <w:rsid w:val="006949F8"/>
    <w:rsid w:val="00702329"/>
    <w:rsid w:val="00743177"/>
    <w:rsid w:val="00774ED5"/>
    <w:rsid w:val="007D09B9"/>
    <w:rsid w:val="00846CBC"/>
    <w:rsid w:val="00856A71"/>
    <w:rsid w:val="00865A86"/>
    <w:rsid w:val="008E35CC"/>
    <w:rsid w:val="00904AD4"/>
    <w:rsid w:val="00916319"/>
    <w:rsid w:val="00972ED2"/>
    <w:rsid w:val="00A17183"/>
    <w:rsid w:val="00A47A54"/>
    <w:rsid w:val="00A660C2"/>
    <w:rsid w:val="00AA0069"/>
    <w:rsid w:val="00AA21FB"/>
    <w:rsid w:val="00C0137E"/>
    <w:rsid w:val="00C70E0E"/>
    <w:rsid w:val="00CD0F2E"/>
    <w:rsid w:val="00D11367"/>
    <w:rsid w:val="00D749FF"/>
    <w:rsid w:val="00DF11E3"/>
    <w:rsid w:val="00E43167"/>
    <w:rsid w:val="00E86AA7"/>
    <w:rsid w:val="00EB36B7"/>
    <w:rsid w:val="00EC6149"/>
    <w:rsid w:val="00ED23D8"/>
    <w:rsid w:val="00F12E7E"/>
    <w:rsid w:val="00F266A2"/>
    <w:rsid w:val="00F76DA3"/>
    <w:rsid w:val="00F77C96"/>
    <w:rsid w:val="00FA1D85"/>
    <w:rsid w:val="00FA7E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99FF"/>
  <w15:docId w15:val="{A00ED565-8965-433D-9008-1512233C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link w:val="Heading1Char"/>
    <w:uiPriority w:val="9"/>
    <w:qFormat/>
    <w:rsid w:val="00F711E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F711E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sid w:val="00F711EA"/>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F711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11EA"/>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711EA"/>
  </w:style>
  <w:style w:type="paragraph" w:styleId="BalloonText">
    <w:name w:val="Balloon Text"/>
    <w:basedOn w:val="Normal"/>
    <w:link w:val="BalloonTextChar"/>
    <w:uiPriority w:val="99"/>
    <w:semiHidden/>
    <w:unhideWhenUsed/>
    <w:rsid w:val="003F681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F6818"/>
    <w:rPr>
      <w:rFonts w:ascii="Segoe UI" w:hAnsi="Segoe UI" w:cs="Segoe UI"/>
      <w:sz w:val="18"/>
      <w:szCs w:val="18"/>
    </w:rPr>
  </w:style>
  <w:style w:type="character" w:styleId="CommentReference">
    <w:name w:val="annotation reference"/>
    <w:uiPriority w:val="99"/>
    <w:semiHidden/>
    <w:unhideWhenUsed/>
    <w:rsid w:val="00AD6127"/>
    <w:rPr>
      <w:sz w:val="16"/>
      <w:szCs w:val="16"/>
    </w:rPr>
  </w:style>
  <w:style w:type="paragraph" w:styleId="CommentText">
    <w:name w:val="annotation text"/>
    <w:basedOn w:val="Normal"/>
    <w:link w:val="CommentTextChar"/>
    <w:uiPriority w:val="99"/>
    <w:semiHidden/>
    <w:unhideWhenUsed/>
    <w:rsid w:val="00AD6127"/>
    <w:pPr>
      <w:spacing w:line="240" w:lineRule="auto"/>
    </w:pPr>
    <w:rPr>
      <w:sz w:val="20"/>
      <w:szCs w:val="20"/>
    </w:rPr>
  </w:style>
  <w:style w:type="character" w:customStyle="1" w:styleId="CommentTextChar">
    <w:name w:val="Comment Text Char"/>
    <w:link w:val="CommentText"/>
    <w:uiPriority w:val="99"/>
    <w:semiHidden/>
    <w:rsid w:val="00AD6127"/>
    <w:rPr>
      <w:sz w:val="20"/>
      <w:szCs w:val="20"/>
    </w:rPr>
  </w:style>
  <w:style w:type="paragraph" w:styleId="CommentSubject">
    <w:name w:val="annotation subject"/>
    <w:basedOn w:val="CommentText"/>
    <w:next w:val="CommentText"/>
    <w:link w:val="CommentSubjectChar"/>
    <w:uiPriority w:val="99"/>
    <w:semiHidden/>
    <w:unhideWhenUsed/>
    <w:rsid w:val="00AD6127"/>
    <w:rPr>
      <w:b/>
      <w:bCs/>
    </w:rPr>
  </w:style>
  <w:style w:type="character" w:customStyle="1" w:styleId="CommentSubjectChar">
    <w:name w:val="Comment Subject Char"/>
    <w:link w:val="CommentSubject"/>
    <w:uiPriority w:val="99"/>
    <w:semiHidden/>
    <w:rsid w:val="00AD6127"/>
    <w:rPr>
      <w:b/>
      <w:bCs/>
      <w:sz w:val="20"/>
      <w:szCs w:val="20"/>
    </w:rPr>
  </w:style>
  <w:style w:type="paragraph" w:styleId="DocumentMap">
    <w:name w:val="Document Map"/>
    <w:basedOn w:val="Normal"/>
    <w:link w:val="DocumentMapChar"/>
    <w:uiPriority w:val="99"/>
    <w:semiHidden/>
    <w:unhideWhenUsed/>
    <w:rsid w:val="005A1D4E"/>
    <w:pPr>
      <w:spacing w:after="0" w:line="240" w:lineRule="auto"/>
    </w:pPr>
    <w:rPr>
      <w:rFonts w:ascii="Times New Roman" w:hAnsi="Times New Roman"/>
      <w:sz w:val="24"/>
      <w:szCs w:val="24"/>
    </w:rPr>
  </w:style>
  <w:style w:type="character" w:customStyle="1" w:styleId="DocumentMapChar">
    <w:name w:val="Document Map Char"/>
    <w:link w:val="DocumentMap"/>
    <w:uiPriority w:val="99"/>
    <w:semiHidden/>
    <w:rsid w:val="005A1D4E"/>
    <w:rPr>
      <w:rFonts w:ascii="Times New Roman" w:hAnsi="Times New Roman" w:cs="Times New Roman"/>
      <w:sz w:val="24"/>
      <w:szCs w:val="24"/>
    </w:rPr>
  </w:style>
  <w:style w:type="paragraph" w:styleId="Revision">
    <w:name w:val="Revision"/>
    <w:hidden/>
    <w:uiPriority w:val="99"/>
    <w:semiHidden/>
    <w:rsid w:val="005A1D4E"/>
    <w:rPr>
      <w:lang w:val="en-US" w:eastAsia="en-US"/>
    </w:rPr>
  </w:style>
  <w:style w:type="paragraph" w:styleId="ListParagraph">
    <w:name w:val="List Paragraph"/>
    <w:basedOn w:val="Normal"/>
    <w:uiPriority w:val="34"/>
    <w:qFormat/>
    <w:rsid w:val="00B61C16"/>
    <w:pPr>
      <w:ind w:left="720"/>
      <w:contextualSpacing/>
    </w:pPr>
  </w:style>
  <w:style w:type="character" w:styleId="Hyperlink">
    <w:name w:val="Hyperlink"/>
    <w:uiPriority w:val="99"/>
    <w:unhideWhenUsed/>
    <w:rsid w:val="0083590E"/>
    <w:rPr>
      <w:color w:val="0563C1"/>
      <w:u w:val="single"/>
    </w:rPr>
  </w:style>
  <w:style w:type="numbering" w:customStyle="1" w:styleId="Style1">
    <w:name w:val="Style1"/>
    <w:uiPriority w:val="99"/>
    <w:rsid w:val="000369F0"/>
  </w:style>
  <w:style w:type="paragraph" w:styleId="Header">
    <w:name w:val="header"/>
    <w:basedOn w:val="Normal"/>
    <w:link w:val="HeaderChar"/>
    <w:uiPriority w:val="99"/>
    <w:unhideWhenUsed/>
    <w:rsid w:val="00503D92"/>
    <w:pPr>
      <w:tabs>
        <w:tab w:val="center" w:pos="4513"/>
        <w:tab w:val="right" w:pos="9026"/>
      </w:tabs>
      <w:spacing w:after="0" w:line="240" w:lineRule="auto"/>
    </w:pPr>
  </w:style>
  <w:style w:type="character" w:customStyle="1" w:styleId="HeaderChar">
    <w:name w:val="Header Char"/>
    <w:link w:val="Header"/>
    <w:uiPriority w:val="99"/>
    <w:rsid w:val="00503D92"/>
    <w:rPr>
      <w:lang w:val="en-SG"/>
    </w:rPr>
  </w:style>
  <w:style w:type="paragraph" w:styleId="Footer">
    <w:name w:val="footer"/>
    <w:basedOn w:val="Normal"/>
    <w:link w:val="FooterChar"/>
    <w:uiPriority w:val="99"/>
    <w:unhideWhenUsed/>
    <w:rsid w:val="00503D92"/>
    <w:pPr>
      <w:tabs>
        <w:tab w:val="center" w:pos="4513"/>
        <w:tab w:val="right" w:pos="9026"/>
      </w:tabs>
      <w:spacing w:after="0" w:line="240" w:lineRule="auto"/>
    </w:pPr>
  </w:style>
  <w:style w:type="character" w:customStyle="1" w:styleId="FooterChar">
    <w:name w:val="Footer Char"/>
    <w:link w:val="Footer"/>
    <w:uiPriority w:val="99"/>
    <w:rsid w:val="00503D92"/>
    <w:rPr>
      <w:lang w:val="en-SG"/>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tlify.com/to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ws.amazon.com/service-terms/"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infura.io/term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Darrell WEE (GOVTECH)</dc:creator>
  <cp:lastModifiedBy>GT-LEGL</cp:lastModifiedBy>
  <cp:revision>3</cp:revision>
  <dcterms:created xsi:type="dcterms:W3CDTF">2019-07-10T10:51:00Z</dcterms:created>
  <dcterms:modified xsi:type="dcterms:W3CDTF">2019-07-15T01:58:00Z</dcterms:modified>
</cp:coreProperties>
</file>